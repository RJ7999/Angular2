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64D" w:rsidRPr="0068341F" w:rsidRDefault="0068341F" w:rsidP="0068341F">
      <w:pPr>
        <w:pStyle w:val="ListParagraph"/>
        <w:numPr>
          <w:ilvl w:val="0"/>
          <w:numId w:val="4"/>
        </w:num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 xml:space="preserve"> </w:t>
      </w:r>
      <w:r w:rsidR="0080464D" w:rsidRPr="0068341F">
        <w:rPr>
          <w:rFonts w:ascii="Times New Roman" w:eastAsia="Times New Roman" w:hAnsi="Times New Roman" w:cs="Times New Roman"/>
          <w:kern w:val="36"/>
          <w:sz w:val="42"/>
          <w:szCs w:val="42"/>
        </w:rPr>
        <w:t>Association, Composition and Aggregation in Java</w:t>
      </w:r>
    </w:p>
    <w:p w:rsidR="0080464D" w:rsidRPr="0080464D" w:rsidRDefault="0080464D" w:rsidP="0080464D">
      <w:pPr>
        <w:spacing w:after="0" w:line="240" w:lineRule="auto"/>
        <w:textAlignment w:val="baseline"/>
        <w:rPr>
          <w:rFonts w:ascii="Times New Roman" w:eastAsia="Times New Roman" w:hAnsi="Times New Roman" w:cs="Times New Roman"/>
          <w:sz w:val="16"/>
          <w:szCs w:val="16"/>
        </w:rPr>
      </w:pPr>
      <w:hyperlink r:id="rId5" w:tooltip="Easy" w:history="1">
        <w:r w:rsidRPr="0080464D">
          <w:rPr>
            <w:rFonts w:ascii="Times New Roman" w:eastAsia="Times New Roman" w:hAnsi="Times New Roman" w:cs="Times New Roman"/>
            <w:b/>
            <w:bCs/>
            <w:color w:val="FFFFFF"/>
            <w:sz w:val="30"/>
          </w:rPr>
          <w:t>2.9</w:t>
        </w:r>
      </w:hyperlink>
    </w:p>
    <w:p w:rsidR="0080464D" w:rsidRPr="0080464D" w:rsidRDefault="0080464D" w:rsidP="0080464D">
      <w:pPr>
        <w:shd w:val="clear" w:color="auto" w:fill="FFFFFF"/>
        <w:spacing w:after="0" w:line="240" w:lineRule="auto"/>
        <w:jc w:val="center"/>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Association</w:t>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Association is relation between two separate classes which establishes through their Objects. Association can be one-to-one, one-to-many, many-to-one, many-to-many.</w:t>
      </w:r>
      <w:r w:rsidRPr="0080464D">
        <w:rPr>
          <w:rFonts w:ascii="Helvetica" w:eastAsia="Times New Roman" w:hAnsi="Helvetica" w:cs="Helvetica"/>
          <w:color w:val="000000"/>
          <w:sz w:val="20"/>
          <w:szCs w:val="20"/>
        </w:rPr>
        <w:br/>
        <w:t>In Object-Oriented programming, an Object communicates to other Object to use functionality and services provided by that object. </w:t>
      </w:r>
      <w:r w:rsidRPr="0080464D">
        <w:rPr>
          <w:rFonts w:ascii="Helvetica" w:eastAsia="Times New Roman" w:hAnsi="Helvetica" w:cs="Helvetica"/>
          <w:b/>
          <w:bCs/>
          <w:color w:val="000000"/>
          <w:sz w:val="23"/>
        </w:rPr>
        <w:t>Composition</w:t>
      </w:r>
      <w:r w:rsidRPr="0080464D">
        <w:rPr>
          <w:rFonts w:ascii="Helvetica" w:eastAsia="Times New Roman" w:hAnsi="Helvetica" w:cs="Helvetica"/>
          <w:color w:val="000000"/>
          <w:sz w:val="20"/>
          <w:szCs w:val="20"/>
        </w:rPr>
        <w:t> and </w:t>
      </w:r>
      <w:r w:rsidRPr="0080464D">
        <w:rPr>
          <w:rFonts w:ascii="Helvetica" w:eastAsia="Times New Roman" w:hAnsi="Helvetica" w:cs="Helvetica"/>
          <w:b/>
          <w:bCs/>
          <w:color w:val="000000"/>
          <w:sz w:val="23"/>
        </w:rPr>
        <w:t>Aggregation</w:t>
      </w:r>
      <w:r w:rsidRPr="0080464D">
        <w:rPr>
          <w:rFonts w:ascii="Helvetica" w:eastAsia="Times New Roman" w:hAnsi="Helvetica" w:cs="Helvetica"/>
          <w:color w:val="000000"/>
          <w:sz w:val="20"/>
          <w:szCs w:val="20"/>
        </w:rPr>
        <w:t> are the two forms of association.</w:t>
      </w:r>
      <w:r w:rsidRPr="0080464D">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3838575" cy="2571750"/>
            <wp:effectExtent l="19050" t="0" r="9525" b="0"/>
            <wp:docPr id="1" name="Picture 1" descr="Association,Aggregation and Composi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6"/>
                    </pic:cNvPr>
                    <pic:cNvPicPr>
                      <a:picLocks noChangeAspect="1" noChangeArrowheads="1"/>
                    </pic:cNvPicPr>
                  </pic:nvPicPr>
                  <pic:blipFill>
                    <a:blip r:embed="rId7"/>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tbl>
      <w:tblPr>
        <w:tblW w:w="9660" w:type="dxa"/>
        <w:tblCellMar>
          <w:left w:w="0" w:type="dxa"/>
          <w:right w:w="0" w:type="dxa"/>
        </w:tblCellMar>
        <w:tblLook w:val="04A0"/>
      </w:tblPr>
      <w:tblGrid>
        <w:gridCol w:w="9660"/>
      </w:tblGrid>
      <w:tr w:rsidR="0080464D" w:rsidRPr="0080464D" w:rsidTr="0080464D">
        <w:tc>
          <w:tcPr>
            <w:tcW w:w="9660" w:type="dxa"/>
            <w:vAlign w:val="center"/>
            <w:hideMark/>
          </w:tcPr>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Java program to illustrate the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concept of Association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java.io.*;</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class bank</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Bank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bank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Bank(String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this.name =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getBankName()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return</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this.name;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employee class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Employee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employee name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Employee(String name)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this.name =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getEmployeeName()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return</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this.name;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Association between both the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classes in main method</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Association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static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main (String[] args)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Bank bank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Bank("Axis");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Employee emp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Employee("Neha");</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System.out.println(emp.getEmployeeName() +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is employee of "</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bank.getBankName());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tc>
      </w:tr>
    </w:tbl>
    <w:p w:rsidR="0080464D" w:rsidRPr="0080464D" w:rsidRDefault="0080464D" w:rsidP="0080464D">
      <w:pPr>
        <w:shd w:val="clear" w:color="auto" w:fill="FFFFFF"/>
        <w:spacing w:after="0" w:line="285" w:lineRule="atLeast"/>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lastRenderedPageBreak/>
        <w:t>Run on IDE</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Output:</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Neha is employee of Axis</w:t>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In above example two separate classes Bank and Employee are associated through their Objects. Bank can have many employees, So it is a one-to-many relationship.</w:t>
      </w:r>
      <w:r w:rsidRPr="0080464D">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3676650" cy="1828800"/>
            <wp:effectExtent l="19050" t="0" r="0" b="0"/>
            <wp:docPr id="2" name="Picture 2" descr="Association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8"/>
                    </pic:cNvPr>
                    <pic:cNvPicPr>
                      <a:picLocks noChangeAspect="1" noChangeArrowheads="1"/>
                    </pic:cNvPicPr>
                  </pic:nvPicPr>
                  <pic:blipFill>
                    <a:blip r:embed="rId9"/>
                    <a:srcRect/>
                    <a:stretch>
                      <a:fillRect/>
                    </a:stretch>
                  </pic:blipFill>
                  <pic:spPr bwMode="auto">
                    <a:xfrm>
                      <a:off x="0" y="0"/>
                      <a:ext cx="3676650" cy="1828800"/>
                    </a:xfrm>
                    <a:prstGeom prst="rect">
                      <a:avLst/>
                    </a:prstGeom>
                    <a:noFill/>
                    <a:ln w="9525">
                      <a:noFill/>
                      <a:miter lim="800000"/>
                      <a:headEnd/>
                      <a:tailEnd/>
                    </a:ln>
                  </pic:spPr>
                </pic:pic>
              </a:graphicData>
            </a:graphic>
          </wp:inline>
        </w:drawing>
      </w:r>
    </w:p>
    <w:p w:rsidR="0080464D" w:rsidRPr="0080464D" w:rsidRDefault="0080464D" w:rsidP="0080464D">
      <w:pPr>
        <w:shd w:val="clear" w:color="auto" w:fill="FFFFFF"/>
        <w:spacing w:after="0" w:line="240" w:lineRule="auto"/>
        <w:jc w:val="center"/>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Aggregation</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It is a special form of Association where:</w:t>
      </w:r>
    </w:p>
    <w:p w:rsidR="0080464D" w:rsidRPr="0080464D" w:rsidRDefault="0080464D" w:rsidP="0080464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It represents </w:t>
      </w:r>
      <w:r w:rsidRPr="0080464D">
        <w:rPr>
          <w:rFonts w:ascii="Helvetica" w:eastAsia="Times New Roman" w:hAnsi="Helvetica" w:cs="Helvetica"/>
          <w:b/>
          <w:bCs/>
          <w:color w:val="000000"/>
          <w:sz w:val="23"/>
        </w:rPr>
        <w:t>Has-A</w:t>
      </w:r>
      <w:r w:rsidRPr="0080464D">
        <w:rPr>
          <w:rFonts w:ascii="Helvetica" w:eastAsia="Times New Roman" w:hAnsi="Helvetica" w:cs="Helvetica"/>
          <w:color w:val="000000"/>
          <w:sz w:val="20"/>
          <w:szCs w:val="20"/>
        </w:rPr>
        <w:t> relationship.</w:t>
      </w:r>
    </w:p>
    <w:p w:rsidR="0080464D" w:rsidRPr="0080464D" w:rsidRDefault="0080464D" w:rsidP="0080464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It is a </w:t>
      </w:r>
      <w:r w:rsidRPr="0080464D">
        <w:rPr>
          <w:rFonts w:ascii="Helvetica" w:eastAsia="Times New Roman" w:hAnsi="Helvetica" w:cs="Helvetica"/>
          <w:b/>
          <w:bCs/>
          <w:color w:val="000000"/>
          <w:sz w:val="23"/>
        </w:rPr>
        <w:t>unidirectional association</w:t>
      </w:r>
      <w:r w:rsidRPr="0080464D">
        <w:rPr>
          <w:rFonts w:ascii="Helvetica" w:eastAsia="Times New Roman" w:hAnsi="Helvetica" w:cs="Helvetica"/>
          <w:color w:val="000000"/>
          <w:sz w:val="20"/>
          <w:szCs w:val="20"/>
        </w:rPr>
        <w:t> i.e. a one way relationship. For example, department can have students but vice versa is not possible and thus unidirectional in nature.</w:t>
      </w:r>
    </w:p>
    <w:p w:rsidR="0080464D" w:rsidRPr="0080464D" w:rsidRDefault="0080464D" w:rsidP="0080464D">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In Aggregation,</w:t>
      </w:r>
      <w:r w:rsidRPr="0080464D">
        <w:rPr>
          <w:rFonts w:ascii="Helvetica" w:eastAsia="Times New Roman" w:hAnsi="Helvetica" w:cs="Helvetica"/>
          <w:b/>
          <w:bCs/>
          <w:color w:val="000000"/>
          <w:sz w:val="23"/>
        </w:rPr>
        <w:t> both the entries can survive individually</w:t>
      </w:r>
      <w:r w:rsidRPr="0080464D">
        <w:rPr>
          <w:rFonts w:ascii="Helvetica" w:eastAsia="Times New Roman" w:hAnsi="Helvetica" w:cs="Helvetica"/>
          <w:color w:val="000000"/>
          <w:sz w:val="20"/>
          <w:szCs w:val="20"/>
        </w:rPr>
        <w:t> which means ending one entity will not effect the other entity</w:t>
      </w:r>
    </w:p>
    <w:tbl>
      <w:tblPr>
        <w:tblW w:w="9660" w:type="dxa"/>
        <w:tblCellMar>
          <w:left w:w="0" w:type="dxa"/>
          <w:right w:w="0" w:type="dxa"/>
        </w:tblCellMar>
        <w:tblLook w:val="04A0"/>
      </w:tblPr>
      <w:tblGrid>
        <w:gridCol w:w="9660"/>
      </w:tblGrid>
      <w:tr w:rsidR="0080464D" w:rsidRPr="0080464D" w:rsidTr="0080464D">
        <w:tc>
          <w:tcPr>
            <w:tcW w:w="9660" w:type="dxa"/>
            <w:vAlign w:val="center"/>
            <w:hideMark/>
          </w:tcPr>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Java program to illustrate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//the concept of Aggregation.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java.io.*;</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java.util.*;</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 class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Student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String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int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id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String dept;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Student(String name, int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id, String dept)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this.name =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this.id = id;</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this.dept = dept;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Department class contains list of student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Objects. It is associated with student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 through its Object(s).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Department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String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List&lt;Student&gt; 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Department(String name, List&lt;Student&gt; students)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this.name = 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this.students = 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List&lt;Student&gt; getStudents()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return</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Institute class contains list of Department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Objects. It is asoociated with Department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 through its Object(s).*/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Institute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String instituteName;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List&lt;Department&gt;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Institute(String instituteName, List&lt;Department&gt;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this.instituteName = instituteName;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this.departments =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count total students of all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in a given institute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int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getTotalStudentsInInstitute()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int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noOfStudents = 0;</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List&lt;Student&gt; students;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for(Department dept :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students = dept.getStudents();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for(Student s : 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noOfStudents++;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return</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noOfStudents;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main method</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GFG</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static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main (String[] args)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 s1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Student("Mia", 1, "CSE");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 s2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Student("Priya", 2, "CSE");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 s3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Student("John", 1, "EE");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Student s4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Student("Rahul", 2, "EE");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making a List of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CSE 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 &lt;Student&gt; cse_students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ArrayList&lt;Student&gt;();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cse_students.add(s1);</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cse_students.add(s2);</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making a List of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EE 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 &lt;Student&gt; ee_students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ArrayList&lt;Student&gt;();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ee_students.add(s3);</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ee_students.add(s4);</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Department CSE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Department("CSE", cse_students);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Department EE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Department("EE", ee_students);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 &lt;Department&gt; departments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ArrayList&lt;Department&gt;();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departments.add(CSE);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departments.add(EE);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creating an instance of Institute.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Institute institute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Institute("BITS", departments);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System.out.print("Total students in institute: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System.out.print(institute.getTotalStudentsInInstitute());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tc>
      </w:tr>
    </w:tbl>
    <w:p w:rsidR="0080464D" w:rsidRPr="0080464D" w:rsidRDefault="0080464D" w:rsidP="0080464D">
      <w:pPr>
        <w:shd w:val="clear" w:color="auto" w:fill="FFFFFF"/>
        <w:spacing w:after="0" w:line="285" w:lineRule="atLeast"/>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lastRenderedPageBreak/>
        <w:t>Run on IDE</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Output:</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Total students in institute: 4</w:t>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In this example, there is an Institute which has no. of departments like CSE, EE. Every department has no. of students. So, we make a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r w:rsidRPr="0080464D">
        <w:rPr>
          <w:rFonts w:ascii="Helvetica" w:eastAsia="Times New Roman" w:hAnsi="Helvetica" w:cs="Helvetica"/>
          <w:color w:val="000000"/>
          <w:sz w:val="20"/>
          <w:szCs w:val="20"/>
        </w:rPr>
        <w:br/>
      </w:r>
      <w:r w:rsidRPr="0080464D">
        <w:rPr>
          <w:rFonts w:ascii="Helvetica" w:eastAsia="Times New Roman" w:hAnsi="Helvetica" w:cs="Helvetica"/>
          <w:color w:val="000000"/>
          <w:sz w:val="20"/>
          <w:szCs w:val="20"/>
        </w:rPr>
        <w:lastRenderedPageBreak/>
        <w:t>It represents a </w:t>
      </w:r>
      <w:r w:rsidRPr="0080464D">
        <w:rPr>
          <w:rFonts w:ascii="Helvetica" w:eastAsia="Times New Roman" w:hAnsi="Helvetica" w:cs="Helvetica"/>
          <w:b/>
          <w:bCs/>
          <w:color w:val="000000"/>
          <w:sz w:val="23"/>
        </w:rPr>
        <w:t>Has-A</w:t>
      </w:r>
      <w:r w:rsidRPr="0080464D">
        <w:rPr>
          <w:rFonts w:ascii="Helvetica" w:eastAsia="Times New Roman" w:hAnsi="Helvetica" w:cs="Helvetica"/>
          <w:color w:val="000000"/>
          <w:sz w:val="20"/>
          <w:szCs w:val="20"/>
        </w:rPr>
        <w:t> relationship.</w:t>
      </w:r>
      <w:r w:rsidRPr="0080464D">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4010025" cy="1990725"/>
            <wp:effectExtent l="19050" t="0" r="9525" b="0"/>
            <wp:docPr id="3" name="Picture 3" descr="Aggregation_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10"/>
                    </pic:cNvPr>
                    <pic:cNvPicPr>
                      <a:picLocks noChangeAspect="1" noChangeArrowheads="1"/>
                    </pic:cNvPicPr>
                  </pic:nvPicPr>
                  <pic:blipFill>
                    <a:blip r:embed="rId11"/>
                    <a:srcRect/>
                    <a:stretch>
                      <a:fillRect/>
                    </a:stretch>
                  </pic:blipFill>
                  <pic:spPr bwMode="auto">
                    <a:xfrm>
                      <a:off x="0" y="0"/>
                      <a:ext cx="4010025" cy="1990725"/>
                    </a:xfrm>
                    <a:prstGeom prst="rect">
                      <a:avLst/>
                    </a:prstGeom>
                    <a:noFill/>
                    <a:ln w="9525">
                      <a:noFill/>
                      <a:miter lim="800000"/>
                      <a:headEnd/>
                      <a:tailEnd/>
                    </a:ln>
                  </pic:spPr>
                </pic:pic>
              </a:graphicData>
            </a:graphic>
          </wp:inline>
        </w:drawing>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When do we use Aggregation ??</w:t>
      </w:r>
      <w:r w:rsidRPr="0080464D">
        <w:rPr>
          <w:rFonts w:ascii="Helvetica" w:eastAsia="Times New Roman" w:hAnsi="Helvetica" w:cs="Helvetica"/>
          <w:color w:val="000000"/>
          <w:sz w:val="20"/>
          <w:szCs w:val="20"/>
        </w:rPr>
        <w:br/>
        <w:t>Code reuse is best achieved by aggregation.</w:t>
      </w:r>
    </w:p>
    <w:p w:rsidR="0080464D" w:rsidRPr="0080464D" w:rsidRDefault="0080464D" w:rsidP="0080464D">
      <w:pPr>
        <w:shd w:val="clear" w:color="auto" w:fill="FFFFFF"/>
        <w:spacing w:after="0" w:line="240" w:lineRule="auto"/>
        <w:jc w:val="center"/>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Composition</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Composition is a restricted form of Aggregation in which two entities are highly dependent on each other.</w:t>
      </w:r>
    </w:p>
    <w:p w:rsidR="0080464D" w:rsidRPr="0080464D" w:rsidRDefault="0080464D" w:rsidP="0080464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It represents </w:t>
      </w:r>
      <w:r w:rsidRPr="0080464D">
        <w:rPr>
          <w:rFonts w:ascii="Helvetica" w:eastAsia="Times New Roman" w:hAnsi="Helvetica" w:cs="Helvetica"/>
          <w:b/>
          <w:bCs/>
          <w:color w:val="000000"/>
          <w:sz w:val="23"/>
        </w:rPr>
        <w:t>part-of</w:t>
      </w:r>
      <w:r w:rsidRPr="0080464D">
        <w:rPr>
          <w:rFonts w:ascii="Helvetica" w:eastAsia="Times New Roman" w:hAnsi="Helvetica" w:cs="Helvetica"/>
          <w:color w:val="000000"/>
          <w:sz w:val="20"/>
          <w:szCs w:val="20"/>
        </w:rPr>
        <w:t> relationship.</w:t>
      </w:r>
    </w:p>
    <w:p w:rsidR="0080464D" w:rsidRPr="0080464D" w:rsidRDefault="0080464D" w:rsidP="0080464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In composition, both the entities are dependent on each other.</w:t>
      </w:r>
    </w:p>
    <w:p w:rsidR="0080464D" w:rsidRPr="0080464D" w:rsidRDefault="0080464D" w:rsidP="0080464D">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When there is a composition between two entities, the composed object </w:t>
      </w:r>
      <w:r w:rsidRPr="0080464D">
        <w:rPr>
          <w:rFonts w:ascii="Helvetica" w:eastAsia="Times New Roman" w:hAnsi="Helvetica" w:cs="Helvetica"/>
          <w:b/>
          <w:bCs/>
          <w:color w:val="000000"/>
          <w:sz w:val="23"/>
        </w:rPr>
        <w:t>cannot exist</w:t>
      </w:r>
      <w:r w:rsidRPr="0080464D">
        <w:rPr>
          <w:rFonts w:ascii="Helvetica" w:eastAsia="Times New Roman" w:hAnsi="Helvetica" w:cs="Helvetica"/>
          <w:color w:val="000000"/>
          <w:sz w:val="20"/>
          <w:szCs w:val="20"/>
        </w:rPr>
        <w:t>without the other entity.</w:t>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Lets take example of</w:t>
      </w:r>
      <w:r w:rsidRPr="0080464D">
        <w:rPr>
          <w:rFonts w:ascii="Helvetica" w:eastAsia="Times New Roman" w:hAnsi="Helvetica" w:cs="Helvetica"/>
          <w:b/>
          <w:bCs/>
          <w:color w:val="000000"/>
          <w:sz w:val="23"/>
        </w:rPr>
        <w:t> Library</w:t>
      </w:r>
      <w:r w:rsidRPr="0080464D">
        <w:rPr>
          <w:rFonts w:ascii="Helvetica" w:eastAsia="Times New Roman" w:hAnsi="Helvetica" w:cs="Helvetica"/>
          <w:color w:val="000000"/>
          <w:sz w:val="20"/>
          <w:szCs w:val="20"/>
        </w:rPr>
        <w:t>.</w:t>
      </w:r>
    </w:p>
    <w:tbl>
      <w:tblPr>
        <w:tblW w:w="9660" w:type="dxa"/>
        <w:tblCellMar>
          <w:left w:w="0" w:type="dxa"/>
          <w:right w:w="0" w:type="dxa"/>
        </w:tblCellMar>
        <w:tblLook w:val="04A0"/>
      </w:tblPr>
      <w:tblGrid>
        <w:gridCol w:w="9660"/>
      </w:tblGrid>
      <w:tr w:rsidR="0080464D" w:rsidRPr="0080464D" w:rsidTr="0080464D">
        <w:tc>
          <w:tcPr>
            <w:tcW w:w="9660" w:type="dxa"/>
            <w:vAlign w:val="center"/>
            <w:hideMark/>
          </w:tcPr>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Java program to illustrate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the concept of Composition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java.io.*;</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java.util.*;</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class book</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Book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title;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String author;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Book(String title, String author)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this.title = title;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this.author = author;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Libary class contains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 of 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Library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reference to refer to list of 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final</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List&lt;Book&gt; 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Library (List&lt;Book&gt; 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this.books = books;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List&lt;Book&gt; getTotalBooksInLibrary(){</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return</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books;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main method</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GFG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static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main (String[] args)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Creating the Objects of Book class.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 b1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Book("EffectiveJ Java", "Joshua Bloch");</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 b2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Book("Thinking in Java", "Bruce Eckel");</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 b3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Book("Java: The Complete Reference", "Herbert Schildt");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Creating the list which contains the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no. of 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List&lt;Book&gt; books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ArrayList&lt;Book&gt;();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books.add(b1);</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books.add(b2);</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books.add(b3);</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Library library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Library(books);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List&lt;Book&gt; bks = library.getTotalBooksInLibrary();</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for(Book bk : bks){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System.out.println("Title : "</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bk.title + " and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Author : "</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bk.author);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tc>
      </w:tr>
    </w:tbl>
    <w:p w:rsidR="0080464D" w:rsidRPr="0080464D" w:rsidRDefault="0080464D" w:rsidP="0080464D">
      <w:pPr>
        <w:shd w:val="clear" w:color="auto" w:fill="FFFFFF"/>
        <w:spacing w:after="0" w:line="285" w:lineRule="atLeast"/>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lastRenderedPageBreak/>
        <w:t>Run on IDE</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Output</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Title : EffectiveJ Java and  Author : Joshua Bloch</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Title : Thinking in Java and  Author : Bruce Eckel</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Title : Java: The Complete Reference and  Author : Herbert Schildt</w:t>
      </w:r>
    </w:p>
    <w:p w:rsidR="0080464D" w:rsidRPr="0080464D" w:rsidRDefault="0080464D" w:rsidP="0080464D">
      <w:pPr>
        <w:shd w:val="clear" w:color="auto" w:fill="FFFFFF"/>
        <w:spacing w:after="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In above example a library can have no. of </w:t>
      </w:r>
      <w:r w:rsidRPr="0080464D">
        <w:rPr>
          <w:rFonts w:ascii="Helvetica" w:eastAsia="Times New Roman" w:hAnsi="Helvetica" w:cs="Helvetica"/>
          <w:b/>
          <w:bCs/>
          <w:color w:val="000000"/>
          <w:sz w:val="23"/>
        </w:rPr>
        <w:t>books</w:t>
      </w:r>
      <w:r w:rsidRPr="0080464D">
        <w:rPr>
          <w:rFonts w:ascii="Helvetica" w:eastAsia="Times New Roman" w:hAnsi="Helvetica" w:cs="Helvetica"/>
          <w:color w:val="000000"/>
          <w:sz w:val="20"/>
          <w:szCs w:val="20"/>
        </w:rPr>
        <w:t> on same or different subjects. So, If Library gets destroyed then All books within that particular library will be destroyed. i.e. book can not exist without library. That’s why it is composition.</w:t>
      </w:r>
    </w:p>
    <w:p w:rsidR="0080464D" w:rsidRPr="0080464D" w:rsidRDefault="0080464D" w:rsidP="0080464D">
      <w:pPr>
        <w:shd w:val="clear" w:color="auto" w:fill="FFFFFF"/>
        <w:spacing w:after="0" w:line="240" w:lineRule="auto"/>
        <w:jc w:val="center"/>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Aggregation vs Composition</w:t>
      </w:r>
    </w:p>
    <w:p w:rsidR="0080464D" w:rsidRPr="0080464D" w:rsidRDefault="0080464D" w:rsidP="0080464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Dependency:</w:t>
      </w:r>
      <w:r w:rsidRPr="0080464D">
        <w:rPr>
          <w:rFonts w:ascii="Helvetica" w:eastAsia="Times New Roman" w:hAnsi="Helvetica" w:cs="Helvetica"/>
          <w:color w:val="000000"/>
          <w:sz w:val="20"/>
          <w:szCs w:val="20"/>
        </w:rPr>
        <w:t> Aggregation implies a relationship where the child </w:t>
      </w:r>
      <w:r w:rsidRPr="0080464D">
        <w:rPr>
          <w:rFonts w:ascii="Helvetica" w:eastAsia="Times New Roman" w:hAnsi="Helvetica" w:cs="Helvetica"/>
          <w:b/>
          <w:bCs/>
          <w:color w:val="000000"/>
          <w:sz w:val="23"/>
        </w:rPr>
        <w:t>can exist independently</w:t>
      </w:r>
      <w:r w:rsidRPr="0080464D">
        <w:rPr>
          <w:rFonts w:ascii="Helvetica" w:eastAsia="Times New Roman" w:hAnsi="Helvetica" w:cs="Helvetica"/>
          <w:color w:val="000000"/>
          <w:sz w:val="20"/>
          <w:szCs w:val="20"/>
        </w:rPr>
        <w:t>of the parent. For example, Bank and Employee, delete the Bank and the Employee still exist. whereas Composition implies a relationship where the child </w:t>
      </w:r>
      <w:r w:rsidRPr="0080464D">
        <w:rPr>
          <w:rFonts w:ascii="Helvetica" w:eastAsia="Times New Roman" w:hAnsi="Helvetica" w:cs="Helvetica"/>
          <w:b/>
          <w:bCs/>
          <w:color w:val="000000"/>
          <w:sz w:val="23"/>
        </w:rPr>
        <w:t>cannot exist independent</w:t>
      </w:r>
      <w:r w:rsidRPr="0080464D">
        <w:rPr>
          <w:rFonts w:ascii="Helvetica" w:eastAsia="Times New Roman" w:hAnsi="Helvetica" w:cs="Helvetica"/>
          <w:color w:val="000000"/>
          <w:sz w:val="20"/>
          <w:szCs w:val="20"/>
        </w:rPr>
        <w:t> of the parent. Example: Human and heart, heart don’t exist separate to a Human</w:t>
      </w:r>
    </w:p>
    <w:p w:rsidR="0080464D" w:rsidRPr="0080464D" w:rsidRDefault="0080464D" w:rsidP="0080464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Type of Relationship:</w:t>
      </w:r>
      <w:r w:rsidRPr="0080464D">
        <w:rPr>
          <w:rFonts w:ascii="Helvetica" w:eastAsia="Times New Roman" w:hAnsi="Helvetica" w:cs="Helvetica"/>
          <w:color w:val="000000"/>
          <w:sz w:val="20"/>
          <w:szCs w:val="20"/>
        </w:rPr>
        <w:t> Aggregation relation is </w:t>
      </w:r>
      <w:r w:rsidRPr="0080464D">
        <w:rPr>
          <w:rFonts w:ascii="Helvetica" w:eastAsia="Times New Roman" w:hAnsi="Helvetica" w:cs="Helvetica"/>
          <w:b/>
          <w:bCs/>
          <w:color w:val="000000"/>
          <w:sz w:val="23"/>
        </w:rPr>
        <w:t>“has-a”</w:t>
      </w:r>
      <w:r w:rsidRPr="0080464D">
        <w:rPr>
          <w:rFonts w:ascii="Helvetica" w:eastAsia="Times New Roman" w:hAnsi="Helvetica" w:cs="Helvetica"/>
          <w:color w:val="000000"/>
          <w:sz w:val="20"/>
          <w:szCs w:val="20"/>
        </w:rPr>
        <w:t> and composition is </w:t>
      </w:r>
      <w:r w:rsidRPr="0080464D">
        <w:rPr>
          <w:rFonts w:ascii="Helvetica" w:eastAsia="Times New Roman" w:hAnsi="Helvetica" w:cs="Helvetica"/>
          <w:b/>
          <w:bCs/>
          <w:color w:val="000000"/>
          <w:sz w:val="23"/>
        </w:rPr>
        <w:t>“part-of”</w:t>
      </w:r>
      <w:r w:rsidRPr="0080464D">
        <w:rPr>
          <w:rFonts w:ascii="Helvetica" w:eastAsia="Times New Roman" w:hAnsi="Helvetica" w:cs="Helvetica"/>
          <w:color w:val="000000"/>
          <w:sz w:val="20"/>
          <w:szCs w:val="20"/>
        </w:rPr>
        <w:t>relation.</w:t>
      </w:r>
    </w:p>
    <w:p w:rsidR="0080464D" w:rsidRPr="0080464D" w:rsidRDefault="0080464D" w:rsidP="0080464D">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b/>
          <w:bCs/>
          <w:color w:val="000000"/>
          <w:sz w:val="23"/>
        </w:rPr>
        <w:t>Type of association: </w:t>
      </w:r>
      <w:r w:rsidRPr="0080464D">
        <w:rPr>
          <w:rFonts w:ascii="Helvetica" w:eastAsia="Times New Roman" w:hAnsi="Helvetica" w:cs="Helvetica"/>
          <w:color w:val="000000"/>
          <w:sz w:val="20"/>
          <w:szCs w:val="20"/>
        </w:rPr>
        <w:t>Composition is a </w:t>
      </w:r>
      <w:r w:rsidRPr="0080464D">
        <w:rPr>
          <w:rFonts w:ascii="Helvetica" w:eastAsia="Times New Roman" w:hAnsi="Helvetica" w:cs="Helvetica"/>
          <w:b/>
          <w:bCs/>
          <w:color w:val="000000"/>
          <w:sz w:val="23"/>
        </w:rPr>
        <w:t>strong</w:t>
      </w:r>
      <w:r w:rsidRPr="0080464D">
        <w:rPr>
          <w:rFonts w:ascii="Helvetica" w:eastAsia="Times New Roman" w:hAnsi="Helvetica" w:cs="Helvetica"/>
          <w:color w:val="000000"/>
          <w:sz w:val="20"/>
          <w:szCs w:val="20"/>
        </w:rPr>
        <w:t> Association whereas Aggregation is a </w:t>
      </w:r>
      <w:r w:rsidRPr="0080464D">
        <w:rPr>
          <w:rFonts w:ascii="Helvetica" w:eastAsia="Times New Roman" w:hAnsi="Helvetica" w:cs="Helvetica"/>
          <w:b/>
          <w:bCs/>
          <w:color w:val="000000"/>
          <w:sz w:val="23"/>
        </w:rPr>
        <w:t>weak</w:t>
      </w:r>
      <w:r w:rsidRPr="0080464D">
        <w:rPr>
          <w:rFonts w:ascii="Helvetica" w:eastAsia="Times New Roman" w:hAnsi="Helvetica" w:cs="Helvetica"/>
          <w:color w:val="000000"/>
          <w:sz w:val="20"/>
          <w:szCs w:val="20"/>
        </w:rPr>
        <w:t>Association.</w:t>
      </w:r>
    </w:p>
    <w:tbl>
      <w:tblPr>
        <w:tblW w:w="9660" w:type="dxa"/>
        <w:tblCellMar>
          <w:left w:w="0" w:type="dxa"/>
          <w:right w:w="0" w:type="dxa"/>
        </w:tblCellMar>
        <w:tblLook w:val="04A0"/>
      </w:tblPr>
      <w:tblGrid>
        <w:gridCol w:w="9660"/>
      </w:tblGrid>
      <w:tr w:rsidR="0080464D" w:rsidRPr="0080464D" w:rsidTr="0080464D">
        <w:tc>
          <w:tcPr>
            <w:tcW w:w="9660" w:type="dxa"/>
            <w:vAlign w:val="center"/>
            <w:hideMark/>
          </w:tcPr>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Java program to illustrate the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difference between Aggregation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Composition.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import</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java.io.*;</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Engine class which will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be used by car. so 'Car'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class will have a field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of Engine type.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Engine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starting an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work()</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System.out.println("Engine of car has been started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Engine class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final</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Car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For a car to move,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it need to have a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final</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Engine engine; // Composition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//private Engine engine;     // Aggregation</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Car(Engine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this.engine =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car start moving by starting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move()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//if(engine != null)</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engine.work();</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System.out.println("Car is moving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class</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GFG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public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static</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void</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 xml:space="preserve">main (String[] args)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xml:space="preserve">        // making an engine by creating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an instance of Engine class.</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Engine engine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Making a car with 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lastRenderedPageBreak/>
              <w:t xml:space="preserve">        // so we are passing a engine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instance as an argument while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 creating instace of Car.</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Car car = new</w:t>
            </w:r>
            <w:r w:rsidRPr="0080464D">
              <w:rPr>
                <w:rFonts w:ascii="Times New Roman" w:eastAsia="Times New Roman" w:hAnsi="Times New Roman" w:cs="Times New Roman"/>
                <w:sz w:val="24"/>
                <w:szCs w:val="24"/>
              </w:rPr>
              <w:t xml:space="preserve"> </w:t>
            </w:r>
            <w:r w:rsidRPr="0080464D">
              <w:rPr>
                <w:rFonts w:ascii="Courier New" w:eastAsia="Times New Roman" w:hAnsi="Courier New" w:cs="Courier New"/>
                <w:sz w:val="20"/>
              </w:rPr>
              <w:t>Car(engine);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car.move();</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r w:rsidRPr="0080464D">
              <w:rPr>
                <w:rFonts w:ascii="Times New Roman" w:eastAsia="Times New Roman" w:hAnsi="Times New Roman" w:cs="Times New Roman"/>
                <w:sz w:val="24"/>
                <w:szCs w:val="24"/>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    }</w:t>
            </w:r>
          </w:p>
          <w:p w:rsidR="0080464D" w:rsidRPr="0080464D" w:rsidRDefault="0080464D" w:rsidP="0080464D">
            <w:pPr>
              <w:spacing w:after="0" w:line="240" w:lineRule="auto"/>
              <w:rPr>
                <w:rFonts w:ascii="Times New Roman" w:eastAsia="Times New Roman" w:hAnsi="Times New Roman" w:cs="Times New Roman"/>
                <w:sz w:val="24"/>
                <w:szCs w:val="24"/>
              </w:rPr>
            </w:pPr>
            <w:r w:rsidRPr="0080464D">
              <w:rPr>
                <w:rFonts w:ascii="Courier New" w:eastAsia="Times New Roman" w:hAnsi="Courier New" w:cs="Courier New"/>
                <w:sz w:val="20"/>
              </w:rPr>
              <w:t>}</w:t>
            </w:r>
          </w:p>
        </w:tc>
      </w:tr>
    </w:tbl>
    <w:p w:rsidR="0080464D" w:rsidRPr="0080464D" w:rsidRDefault="0080464D" w:rsidP="0080464D">
      <w:pPr>
        <w:shd w:val="clear" w:color="auto" w:fill="FFFFFF"/>
        <w:spacing w:after="0" w:line="285" w:lineRule="atLeast"/>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lastRenderedPageBreak/>
        <w:t>Run on IDE</w:t>
      </w:r>
    </w:p>
    <w:p w:rsidR="0080464D" w:rsidRPr="0080464D" w:rsidRDefault="0080464D" w:rsidP="0080464D">
      <w:pPr>
        <w:shd w:val="clear" w:color="auto" w:fill="FFFFFF"/>
        <w:spacing w:after="150" w:line="240" w:lineRule="auto"/>
        <w:jc w:val="both"/>
        <w:textAlignment w:val="baseline"/>
        <w:rPr>
          <w:rFonts w:ascii="Helvetica" w:eastAsia="Times New Roman" w:hAnsi="Helvetica" w:cs="Helvetica"/>
          <w:color w:val="000000"/>
          <w:sz w:val="20"/>
          <w:szCs w:val="20"/>
        </w:rPr>
      </w:pPr>
      <w:r w:rsidRPr="0080464D">
        <w:rPr>
          <w:rFonts w:ascii="Helvetica" w:eastAsia="Times New Roman" w:hAnsi="Helvetica" w:cs="Helvetica"/>
          <w:color w:val="000000"/>
          <w:sz w:val="20"/>
          <w:szCs w:val="20"/>
        </w:rPr>
        <w:t>Output:</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 xml:space="preserve">Engine of car has been started </w:t>
      </w:r>
    </w:p>
    <w:p w:rsidR="0080464D" w:rsidRPr="0080464D" w:rsidRDefault="0080464D" w:rsidP="008046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0464D">
        <w:rPr>
          <w:rFonts w:ascii="Consolas" w:eastAsia="Times New Roman" w:hAnsi="Consolas" w:cs="Courier New"/>
          <w:color w:val="000000"/>
          <w:sz w:val="18"/>
          <w:szCs w:val="18"/>
        </w:rPr>
        <w:t xml:space="preserve">Car is moving </w:t>
      </w:r>
    </w:p>
    <w:p w:rsidR="00D2002F" w:rsidRDefault="00D2002F"/>
    <w:sectPr w:rsidR="00D200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B154F"/>
    <w:multiLevelType w:val="multilevel"/>
    <w:tmpl w:val="08F63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E731AE"/>
    <w:multiLevelType w:val="multilevel"/>
    <w:tmpl w:val="387E8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941F0"/>
    <w:multiLevelType w:val="hybridMultilevel"/>
    <w:tmpl w:val="2CA2D1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AD10B7"/>
    <w:multiLevelType w:val="multilevel"/>
    <w:tmpl w:val="DEAC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0464D"/>
    <w:rsid w:val="002D3336"/>
    <w:rsid w:val="0068341F"/>
    <w:rsid w:val="0080464D"/>
    <w:rsid w:val="00D200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6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64D"/>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80464D"/>
  </w:style>
  <w:style w:type="paragraph" w:styleId="NormalWeb">
    <w:name w:val="Normal (Web)"/>
    <w:basedOn w:val="Normal"/>
    <w:uiPriority w:val="99"/>
    <w:semiHidden/>
    <w:unhideWhenUsed/>
    <w:rsid w:val="008046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64D"/>
    <w:rPr>
      <w:b/>
      <w:bCs/>
    </w:rPr>
  </w:style>
  <w:style w:type="character" w:styleId="HTMLCode">
    <w:name w:val="HTML Code"/>
    <w:basedOn w:val="DefaultParagraphFont"/>
    <w:uiPriority w:val="99"/>
    <w:semiHidden/>
    <w:unhideWhenUsed/>
    <w:rsid w:val="008046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4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6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4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64D"/>
    <w:rPr>
      <w:rFonts w:ascii="Tahoma" w:hAnsi="Tahoma" w:cs="Tahoma"/>
      <w:sz w:val="16"/>
      <w:szCs w:val="16"/>
    </w:rPr>
  </w:style>
  <w:style w:type="paragraph" w:styleId="DocumentMap">
    <w:name w:val="Document Map"/>
    <w:basedOn w:val="Normal"/>
    <w:link w:val="DocumentMapChar"/>
    <w:uiPriority w:val="99"/>
    <w:semiHidden/>
    <w:unhideWhenUsed/>
    <w:rsid w:val="002D33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3336"/>
    <w:rPr>
      <w:rFonts w:ascii="Tahoma" w:hAnsi="Tahoma" w:cs="Tahoma"/>
      <w:sz w:val="16"/>
      <w:szCs w:val="16"/>
    </w:rPr>
  </w:style>
  <w:style w:type="paragraph" w:styleId="ListParagraph">
    <w:name w:val="List Paragraph"/>
    <w:basedOn w:val="Normal"/>
    <w:uiPriority w:val="34"/>
    <w:qFormat/>
    <w:rsid w:val="0068341F"/>
    <w:pPr>
      <w:ind w:left="720"/>
      <w:contextualSpacing/>
    </w:pPr>
  </w:style>
</w:styles>
</file>

<file path=word/webSettings.xml><?xml version="1.0" encoding="utf-8"?>
<w:webSettings xmlns:r="http://schemas.openxmlformats.org/officeDocument/2006/relationships" xmlns:w="http://schemas.openxmlformats.org/wordprocessingml/2006/main">
  <w:divs>
    <w:div w:id="1962416457">
      <w:bodyDiv w:val="1"/>
      <w:marLeft w:val="0"/>
      <w:marRight w:val="0"/>
      <w:marTop w:val="0"/>
      <w:marBottom w:val="0"/>
      <w:divBdr>
        <w:top w:val="none" w:sz="0" w:space="0" w:color="auto"/>
        <w:left w:val="none" w:sz="0" w:space="0" w:color="auto"/>
        <w:bottom w:val="none" w:sz="0" w:space="0" w:color="auto"/>
        <w:right w:val="none" w:sz="0" w:space="0" w:color="auto"/>
      </w:divBdr>
      <w:divsChild>
        <w:div w:id="46733543">
          <w:marLeft w:val="0"/>
          <w:marRight w:val="0"/>
          <w:marTop w:val="0"/>
          <w:marBottom w:val="0"/>
          <w:divBdr>
            <w:top w:val="none" w:sz="0" w:space="0" w:color="auto"/>
            <w:left w:val="none" w:sz="0" w:space="0" w:color="auto"/>
            <w:bottom w:val="none" w:sz="0" w:space="0" w:color="auto"/>
            <w:right w:val="none" w:sz="0" w:space="0" w:color="auto"/>
          </w:divBdr>
        </w:div>
        <w:div w:id="751777442">
          <w:marLeft w:val="0"/>
          <w:marRight w:val="0"/>
          <w:marTop w:val="0"/>
          <w:marBottom w:val="0"/>
          <w:divBdr>
            <w:top w:val="none" w:sz="0" w:space="0" w:color="auto"/>
            <w:left w:val="none" w:sz="0" w:space="0" w:color="auto"/>
            <w:bottom w:val="none" w:sz="0" w:space="0" w:color="auto"/>
            <w:right w:val="none" w:sz="0" w:space="0" w:color="auto"/>
          </w:divBdr>
          <w:divsChild>
            <w:div w:id="323556017">
              <w:marLeft w:val="0"/>
              <w:marRight w:val="0"/>
              <w:marTop w:val="0"/>
              <w:marBottom w:val="0"/>
              <w:divBdr>
                <w:top w:val="none" w:sz="0" w:space="0" w:color="auto"/>
                <w:left w:val="none" w:sz="0" w:space="0" w:color="auto"/>
                <w:bottom w:val="none" w:sz="0" w:space="0" w:color="auto"/>
                <w:right w:val="none" w:sz="0" w:space="0" w:color="auto"/>
              </w:divBdr>
              <w:divsChild>
                <w:div w:id="81220034">
                  <w:marLeft w:val="0"/>
                  <w:marRight w:val="0"/>
                  <w:marTop w:val="0"/>
                  <w:marBottom w:val="0"/>
                  <w:divBdr>
                    <w:top w:val="none" w:sz="0" w:space="0" w:color="auto"/>
                    <w:left w:val="none" w:sz="0" w:space="0" w:color="auto"/>
                    <w:bottom w:val="none" w:sz="0" w:space="0" w:color="auto"/>
                    <w:right w:val="none" w:sz="0" w:space="0" w:color="auto"/>
                  </w:divBdr>
                  <w:divsChild>
                    <w:div w:id="1833445665">
                      <w:marLeft w:val="0"/>
                      <w:marRight w:val="0"/>
                      <w:marTop w:val="0"/>
                      <w:marBottom w:val="0"/>
                      <w:divBdr>
                        <w:top w:val="none" w:sz="0" w:space="0" w:color="auto"/>
                        <w:left w:val="none" w:sz="0" w:space="0" w:color="auto"/>
                        <w:bottom w:val="none" w:sz="0" w:space="0" w:color="auto"/>
                        <w:right w:val="none" w:sz="0" w:space="0" w:color="auto"/>
                      </w:divBdr>
                    </w:div>
                    <w:div w:id="1582566614">
                      <w:marLeft w:val="0"/>
                      <w:marRight w:val="0"/>
                      <w:marTop w:val="0"/>
                      <w:marBottom w:val="0"/>
                      <w:divBdr>
                        <w:top w:val="none" w:sz="0" w:space="0" w:color="auto"/>
                        <w:left w:val="none" w:sz="0" w:space="0" w:color="auto"/>
                        <w:bottom w:val="none" w:sz="0" w:space="0" w:color="auto"/>
                        <w:right w:val="none" w:sz="0" w:space="0" w:color="auto"/>
                      </w:divBdr>
                    </w:div>
                    <w:div w:id="2030180411">
                      <w:marLeft w:val="0"/>
                      <w:marRight w:val="0"/>
                      <w:marTop w:val="0"/>
                      <w:marBottom w:val="0"/>
                      <w:divBdr>
                        <w:top w:val="none" w:sz="0" w:space="0" w:color="auto"/>
                        <w:left w:val="none" w:sz="0" w:space="0" w:color="auto"/>
                        <w:bottom w:val="none" w:sz="0" w:space="0" w:color="auto"/>
                        <w:right w:val="none" w:sz="0" w:space="0" w:color="auto"/>
                      </w:divBdr>
                    </w:div>
                    <w:div w:id="349256966">
                      <w:marLeft w:val="0"/>
                      <w:marRight w:val="0"/>
                      <w:marTop w:val="0"/>
                      <w:marBottom w:val="0"/>
                      <w:divBdr>
                        <w:top w:val="none" w:sz="0" w:space="0" w:color="auto"/>
                        <w:left w:val="none" w:sz="0" w:space="0" w:color="auto"/>
                        <w:bottom w:val="none" w:sz="0" w:space="0" w:color="auto"/>
                        <w:right w:val="none" w:sz="0" w:space="0" w:color="auto"/>
                      </w:divBdr>
                    </w:div>
                    <w:div w:id="494146395">
                      <w:marLeft w:val="0"/>
                      <w:marRight w:val="0"/>
                      <w:marTop w:val="0"/>
                      <w:marBottom w:val="0"/>
                      <w:divBdr>
                        <w:top w:val="none" w:sz="0" w:space="0" w:color="auto"/>
                        <w:left w:val="none" w:sz="0" w:space="0" w:color="auto"/>
                        <w:bottom w:val="none" w:sz="0" w:space="0" w:color="auto"/>
                        <w:right w:val="none" w:sz="0" w:space="0" w:color="auto"/>
                      </w:divBdr>
                    </w:div>
                    <w:div w:id="623389798">
                      <w:marLeft w:val="0"/>
                      <w:marRight w:val="0"/>
                      <w:marTop w:val="0"/>
                      <w:marBottom w:val="0"/>
                      <w:divBdr>
                        <w:top w:val="none" w:sz="0" w:space="0" w:color="auto"/>
                        <w:left w:val="none" w:sz="0" w:space="0" w:color="auto"/>
                        <w:bottom w:val="none" w:sz="0" w:space="0" w:color="auto"/>
                        <w:right w:val="none" w:sz="0" w:space="0" w:color="auto"/>
                      </w:divBdr>
                    </w:div>
                    <w:div w:id="1213006202">
                      <w:marLeft w:val="0"/>
                      <w:marRight w:val="0"/>
                      <w:marTop w:val="0"/>
                      <w:marBottom w:val="0"/>
                      <w:divBdr>
                        <w:top w:val="none" w:sz="0" w:space="0" w:color="auto"/>
                        <w:left w:val="none" w:sz="0" w:space="0" w:color="auto"/>
                        <w:bottom w:val="none" w:sz="0" w:space="0" w:color="auto"/>
                        <w:right w:val="none" w:sz="0" w:space="0" w:color="auto"/>
                      </w:divBdr>
                    </w:div>
                    <w:div w:id="576981796">
                      <w:marLeft w:val="0"/>
                      <w:marRight w:val="0"/>
                      <w:marTop w:val="0"/>
                      <w:marBottom w:val="0"/>
                      <w:divBdr>
                        <w:top w:val="none" w:sz="0" w:space="0" w:color="auto"/>
                        <w:left w:val="none" w:sz="0" w:space="0" w:color="auto"/>
                        <w:bottom w:val="none" w:sz="0" w:space="0" w:color="auto"/>
                        <w:right w:val="none" w:sz="0" w:space="0" w:color="auto"/>
                      </w:divBdr>
                    </w:div>
                    <w:div w:id="2112124860">
                      <w:marLeft w:val="0"/>
                      <w:marRight w:val="0"/>
                      <w:marTop w:val="0"/>
                      <w:marBottom w:val="0"/>
                      <w:divBdr>
                        <w:top w:val="none" w:sz="0" w:space="0" w:color="auto"/>
                        <w:left w:val="none" w:sz="0" w:space="0" w:color="auto"/>
                        <w:bottom w:val="none" w:sz="0" w:space="0" w:color="auto"/>
                        <w:right w:val="none" w:sz="0" w:space="0" w:color="auto"/>
                      </w:divBdr>
                    </w:div>
                    <w:div w:id="63845680">
                      <w:marLeft w:val="0"/>
                      <w:marRight w:val="0"/>
                      <w:marTop w:val="0"/>
                      <w:marBottom w:val="0"/>
                      <w:divBdr>
                        <w:top w:val="none" w:sz="0" w:space="0" w:color="auto"/>
                        <w:left w:val="none" w:sz="0" w:space="0" w:color="auto"/>
                        <w:bottom w:val="none" w:sz="0" w:space="0" w:color="auto"/>
                        <w:right w:val="none" w:sz="0" w:space="0" w:color="auto"/>
                      </w:divBdr>
                    </w:div>
                    <w:div w:id="2009288394">
                      <w:marLeft w:val="0"/>
                      <w:marRight w:val="0"/>
                      <w:marTop w:val="0"/>
                      <w:marBottom w:val="0"/>
                      <w:divBdr>
                        <w:top w:val="none" w:sz="0" w:space="0" w:color="auto"/>
                        <w:left w:val="none" w:sz="0" w:space="0" w:color="auto"/>
                        <w:bottom w:val="none" w:sz="0" w:space="0" w:color="auto"/>
                        <w:right w:val="none" w:sz="0" w:space="0" w:color="auto"/>
                      </w:divBdr>
                    </w:div>
                    <w:div w:id="976881854">
                      <w:marLeft w:val="0"/>
                      <w:marRight w:val="0"/>
                      <w:marTop w:val="0"/>
                      <w:marBottom w:val="0"/>
                      <w:divBdr>
                        <w:top w:val="none" w:sz="0" w:space="0" w:color="auto"/>
                        <w:left w:val="none" w:sz="0" w:space="0" w:color="auto"/>
                        <w:bottom w:val="none" w:sz="0" w:space="0" w:color="auto"/>
                        <w:right w:val="none" w:sz="0" w:space="0" w:color="auto"/>
                      </w:divBdr>
                    </w:div>
                    <w:div w:id="1923176569">
                      <w:marLeft w:val="0"/>
                      <w:marRight w:val="0"/>
                      <w:marTop w:val="0"/>
                      <w:marBottom w:val="0"/>
                      <w:divBdr>
                        <w:top w:val="none" w:sz="0" w:space="0" w:color="auto"/>
                        <w:left w:val="none" w:sz="0" w:space="0" w:color="auto"/>
                        <w:bottom w:val="none" w:sz="0" w:space="0" w:color="auto"/>
                        <w:right w:val="none" w:sz="0" w:space="0" w:color="auto"/>
                      </w:divBdr>
                    </w:div>
                    <w:div w:id="1229071265">
                      <w:marLeft w:val="0"/>
                      <w:marRight w:val="0"/>
                      <w:marTop w:val="0"/>
                      <w:marBottom w:val="0"/>
                      <w:divBdr>
                        <w:top w:val="none" w:sz="0" w:space="0" w:color="auto"/>
                        <w:left w:val="none" w:sz="0" w:space="0" w:color="auto"/>
                        <w:bottom w:val="none" w:sz="0" w:space="0" w:color="auto"/>
                        <w:right w:val="none" w:sz="0" w:space="0" w:color="auto"/>
                      </w:divBdr>
                    </w:div>
                    <w:div w:id="2006125526">
                      <w:marLeft w:val="0"/>
                      <w:marRight w:val="0"/>
                      <w:marTop w:val="0"/>
                      <w:marBottom w:val="0"/>
                      <w:divBdr>
                        <w:top w:val="none" w:sz="0" w:space="0" w:color="auto"/>
                        <w:left w:val="none" w:sz="0" w:space="0" w:color="auto"/>
                        <w:bottom w:val="none" w:sz="0" w:space="0" w:color="auto"/>
                        <w:right w:val="none" w:sz="0" w:space="0" w:color="auto"/>
                      </w:divBdr>
                    </w:div>
                    <w:div w:id="714162419">
                      <w:marLeft w:val="0"/>
                      <w:marRight w:val="0"/>
                      <w:marTop w:val="0"/>
                      <w:marBottom w:val="0"/>
                      <w:divBdr>
                        <w:top w:val="none" w:sz="0" w:space="0" w:color="auto"/>
                        <w:left w:val="none" w:sz="0" w:space="0" w:color="auto"/>
                        <w:bottom w:val="none" w:sz="0" w:space="0" w:color="auto"/>
                        <w:right w:val="none" w:sz="0" w:space="0" w:color="auto"/>
                      </w:divBdr>
                    </w:div>
                    <w:div w:id="983393694">
                      <w:marLeft w:val="0"/>
                      <w:marRight w:val="0"/>
                      <w:marTop w:val="0"/>
                      <w:marBottom w:val="0"/>
                      <w:divBdr>
                        <w:top w:val="none" w:sz="0" w:space="0" w:color="auto"/>
                        <w:left w:val="none" w:sz="0" w:space="0" w:color="auto"/>
                        <w:bottom w:val="none" w:sz="0" w:space="0" w:color="auto"/>
                        <w:right w:val="none" w:sz="0" w:space="0" w:color="auto"/>
                      </w:divBdr>
                    </w:div>
                    <w:div w:id="237325625">
                      <w:marLeft w:val="0"/>
                      <w:marRight w:val="0"/>
                      <w:marTop w:val="0"/>
                      <w:marBottom w:val="0"/>
                      <w:divBdr>
                        <w:top w:val="none" w:sz="0" w:space="0" w:color="auto"/>
                        <w:left w:val="none" w:sz="0" w:space="0" w:color="auto"/>
                        <w:bottom w:val="none" w:sz="0" w:space="0" w:color="auto"/>
                        <w:right w:val="none" w:sz="0" w:space="0" w:color="auto"/>
                      </w:divBdr>
                    </w:div>
                    <w:div w:id="539755125">
                      <w:marLeft w:val="0"/>
                      <w:marRight w:val="0"/>
                      <w:marTop w:val="0"/>
                      <w:marBottom w:val="0"/>
                      <w:divBdr>
                        <w:top w:val="none" w:sz="0" w:space="0" w:color="auto"/>
                        <w:left w:val="none" w:sz="0" w:space="0" w:color="auto"/>
                        <w:bottom w:val="none" w:sz="0" w:space="0" w:color="auto"/>
                        <w:right w:val="none" w:sz="0" w:space="0" w:color="auto"/>
                      </w:divBdr>
                    </w:div>
                    <w:div w:id="1517423241">
                      <w:marLeft w:val="0"/>
                      <w:marRight w:val="0"/>
                      <w:marTop w:val="0"/>
                      <w:marBottom w:val="0"/>
                      <w:divBdr>
                        <w:top w:val="none" w:sz="0" w:space="0" w:color="auto"/>
                        <w:left w:val="none" w:sz="0" w:space="0" w:color="auto"/>
                        <w:bottom w:val="none" w:sz="0" w:space="0" w:color="auto"/>
                        <w:right w:val="none" w:sz="0" w:space="0" w:color="auto"/>
                      </w:divBdr>
                    </w:div>
                    <w:div w:id="963073478">
                      <w:marLeft w:val="0"/>
                      <w:marRight w:val="0"/>
                      <w:marTop w:val="0"/>
                      <w:marBottom w:val="0"/>
                      <w:divBdr>
                        <w:top w:val="none" w:sz="0" w:space="0" w:color="auto"/>
                        <w:left w:val="none" w:sz="0" w:space="0" w:color="auto"/>
                        <w:bottom w:val="none" w:sz="0" w:space="0" w:color="auto"/>
                        <w:right w:val="none" w:sz="0" w:space="0" w:color="auto"/>
                      </w:divBdr>
                    </w:div>
                    <w:div w:id="714963356">
                      <w:marLeft w:val="0"/>
                      <w:marRight w:val="0"/>
                      <w:marTop w:val="0"/>
                      <w:marBottom w:val="0"/>
                      <w:divBdr>
                        <w:top w:val="none" w:sz="0" w:space="0" w:color="auto"/>
                        <w:left w:val="none" w:sz="0" w:space="0" w:color="auto"/>
                        <w:bottom w:val="none" w:sz="0" w:space="0" w:color="auto"/>
                        <w:right w:val="none" w:sz="0" w:space="0" w:color="auto"/>
                      </w:divBdr>
                    </w:div>
                    <w:div w:id="32392010">
                      <w:marLeft w:val="0"/>
                      <w:marRight w:val="0"/>
                      <w:marTop w:val="0"/>
                      <w:marBottom w:val="0"/>
                      <w:divBdr>
                        <w:top w:val="none" w:sz="0" w:space="0" w:color="auto"/>
                        <w:left w:val="none" w:sz="0" w:space="0" w:color="auto"/>
                        <w:bottom w:val="none" w:sz="0" w:space="0" w:color="auto"/>
                        <w:right w:val="none" w:sz="0" w:space="0" w:color="auto"/>
                      </w:divBdr>
                    </w:div>
                    <w:div w:id="152337721">
                      <w:marLeft w:val="0"/>
                      <w:marRight w:val="0"/>
                      <w:marTop w:val="0"/>
                      <w:marBottom w:val="0"/>
                      <w:divBdr>
                        <w:top w:val="none" w:sz="0" w:space="0" w:color="auto"/>
                        <w:left w:val="none" w:sz="0" w:space="0" w:color="auto"/>
                        <w:bottom w:val="none" w:sz="0" w:space="0" w:color="auto"/>
                        <w:right w:val="none" w:sz="0" w:space="0" w:color="auto"/>
                      </w:divBdr>
                    </w:div>
                    <w:div w:id="325089896">
                      <w:marLeft w:val="0"/>
                      <w:marRight w:val="0"/>
                      <w:marTop w:val="0"/>
                      <w:marBottom w:val="0"/>
                      <w:divBdr>
                        <w:top w:val="none" w:sz="0" w:space="0" w:color="auto"/>
                        <w:left w:val="none" w:sz="0" w:space="0" w:color="auto"/>
                        <w:bottom w:val="none" w:sz="0" w:space="0" w:color="auto"/>
                        <w:right w:val="none" w:sz="0" w:space="0" w:color="auto"/>
                      </w:divBdr>
                    </w:div>
                    <w:div w:id="60563294">
                      <w:marLeft w:val="0"/>
                      <w:marRight w:val="0"/>
                      <w:marTop w:val="0"/>
                      <w:marBottom w:val="0"/>
                      <w:divBdr>
                        <w:top w:val="none" w:sz="0" w:space="0" w:color="auto"/>
                        <w:left w:val="none" w:sz="0" w:space="0" w:color="auto"/>
                        <w:bottom w:val="none" w:sz="0" w:space="0" w:color="auto"/>
                        <w:right w:val="none" w:sz="0" w:space="0" w:color="auto"/>
                      </w:divBdr>
                    </w:div>
                    <w:div w:id="2075857468">
                      <w:marLeft w:val="0"/>
                      <w:marRight w:val="0"/>
                      <w:marTop w:val="0"/>
                      <w:marBottom w:val="0"/>
                      <w:divBdr>
                        <w:top w:val="none" w:sz="0" w:space="0" w:color="auto"/>
                        <w:left w:val="none" w:sz="0" w:space="0" w:color="auto"/>
                        <w:bottom w:val="none" w:sz="0" w:space="0" w:color="auto"/>
                        <w:right w:val="none" w:sz="0" w:space="0" w:color="auto"/>
                      </w:divBdr>
                    </w:div>
                    <w:div w:id="609242950">
                      <w:marLeft w:val="0"/>
                      <w:marRight w:val="0"/>
                      <w:marTop w:val="0"/>
                      <w:marBottom w:val="0"/>
                      <w:divBdr>
                        <w:top w:val="none" w:sz="0" w:space="0" w:color="auto"/>
                        <w:left w:val="none" w:sz="0" w:space="0" w:color="auto"/>
                        <w:bottom w:val="none" w:sz="0" w:space="0" w:color="auto"/>
                        <w:right w:val="none" w:sz="0" w:space="0" w:color="auto"/>
                      </w:divBdr>
                    </w:div>
                    <w:div w:id="1609121233">
                      <w:marLeft w:val="0"/>
                      <w:marRight w:val="0"/>
                      <w:marTop w:val="0"/>
                      <w:marBottom w:val="0"/>
                      <w:divBdr>
                        <w:top w:val="none" w:sz="0" w:space="0" w:color="auto"/>
                        <w:left w:val="none" w:sz="0" w:space="0" w:color="auto"/>
                        <w:bottom w:val="none" w:sz="0" w:space="0" w:color="auto"/>
                        <w:right w:val="none" w:sz="0" w:space="0" w:color="auto"/>
                      </w:divBdr>
                    </w:div>
                    <w:div w:id="219052481">
                      <w:marLeft w:val="0"/>
                      <w:marRight w:val="0"/>
                      <w:marTop w:val="0"/>
                      <w:marBottom w:val="0"/>
                      <w:divBdr>
                        <w:top w:val="none" w:sz="0" w:space="0" w:color="auto"/>
                        <w:left w:val="none" w:sz="0" w:space="0" w:color="auto"/>
                        <w:bottom w:val="none" w:sz="0" w:space="0" w:color="auto"/>
                        <w:right w:val="none" w:sz="0" w:space="0" w:color="auto"/>
                      </w:divBdr>
                    </w:div>
                    <w:div w:id="237135056">
                      <w:marLeft w:val="0"/>
                      <w:marRight w:val="0"/>
                      <w:marTop w:val="0"/>
                      <w:marBottom w:val="0"/>
                      <w:divBdr>
                        <w:top w:val="none" w:sz="0" w:space="0" w:color="auto"/>
                        <w:left w:val="none" w:sz="0" w:space="0" w:color="auto"/>
                        <w:bottom w:val="none" w:sz="0" w:space="0" w:color="auto"/>
                        <w:right w:val="none" w:sz="0" w:space="0" w:color="auto"/>
                      </w:divBdr>
                    </w:div>
                    <w:div w:id="318703530">
                      <w:marLeft w:val="0"/>
                      <w:marRight w:val="0"/>
                      <w:marTop w:val="0"/>
                      <w:marBottom w:val="0"/>
                      <w:divBdr>
                        <w:top w:val="none" w:sz="0" w:space="0" w:color="auto"/>
                        <w:left w:val="none" w:sz="0" w:space="0" w:color="auto"/>
                        <w:bottom w:val="none" w:sz="0" w:space="0" w:color="auto"/>
                        <w:right w:val="none" w:sz="0" w:space="0" w:color="auto"/>
                      </w:divBdr>
                    </w:div>
                    <w:div w:id="179856701">
                      <w:marLeft w:val="0"/>
                      <w:marRight w:val="0"/>
                      <w:marTop w:val="0"/>
                      <w:marBottom w:val="0"/>
                      <w:divBdr>
                        <w:top w:val="none" w:sz="0" w:space="0" w:color="auto"/>
                        <w:left w:val="none" w:sz="0" w:space="0" w:color="auto"/>
                        <w:bottom w:val="none" w:sz="0" w:space="0" w:color="auto"/>
                        <w:right w:val="none" w:sz="0" w:space="0" w:color="auto"/>
                      </w:divBdr>
                    </w:div>
                    <w:div w:id="1995987852">
                      <w:marLeft w:val="0"/>
                      <w:marRight w:val="0"/>
                      <w:marTop w:val="0"/>
                      <w:marBottom w:val="0"/>
                      <w:divBdr>
                        <w:top w:val="none" w:sz="0" w:space="0" w:color="auto"/>
                        <w:left w:val="none" w:sz="0" w:space="0" w:color="auto"/>
                        <w:bottom w:val="none" w:sz="0" w:space="0" w:color="auto"/>
                        <w:right w:val="none" w:sz="0" w:space="0" w:color="auto"/>
                      </w:divBdr>
                    </w:div>
                    <w:div w:id="444429808">
                      <w:marLeft w:val="0"/>
                      <w:marRight w:val="0"/>
                      <w:marTop w:val="0"/>
                      <w:marBottom w:val="0"/>
                      <w:divBdr>
                        <w:top w:val="none" w:sz="0" w:space="0" w:color="auto"/>
                        <w:left w:val="none" w:sz="0" w:space="0" w:color="auto"/>
                        <w:bottom w:val="none" w:sz="0" w:space="0" w:color="auto"/>
                        <w:right w:val="none" w:sz="0" w:space="0" w:color="auto"/>
                      </w:divBdr>
                    </w:div>
                    <w:div w:id="819736025">
                      <w:marLeft w:val="0"/>
                      <w:marRight w:val="0"/>
                      <w:marTop w:val="0"/>
                      <w:marBottom w:val="0"/>
                      <w:divBdr>
                        <w:top w:val="none" w:sz="0" w:space="0" w:color="auto"/>
                        <w:left w:val="none" w:sz="0" w:space="0" w:color="auto"/>
                        <w:bottom w:val="none" w:sz="0" w:space="0" w:color="auto"/>
                        <w:right w:val="none" w:sz="0" w:space="0" w:color="auto"/>
                      </w:divBdr>
                    </w:div>
                    <w:div w:id="1681588401">
                      <w:marLeft w:val="0"/>
                      <w:marRight w:val="0"/>
                      <w:marTop w:val="0"/>
                      <w:marBottom w:val="0"/>
                      <w:divBdr>
                        <w:top w:val="none" w:sz="0" w:space="0" w:color="auto"/>
                        <w:left w:val="none" w:sz="0" w:space="0" w:color="auto"/>
                        <w:bottom w:val="none" w:sz="0" w:space="0" w:color="auto"/>
                        <w:right w:val="none" w:sz="0" w:space="0" w:color="auto"/>
                      </w:divBdr>
                    </w:div>
                    <w:div w:id="209656772">
                      <w:marLeft w:val="0"/>
                      <w:marRight w:val="0"/>
                      <w:marTop w:val="0"/>
                      <w:marBottom w:val="0"/>
                      <w:divBdr>
                        <w:top w:val="none" w:sz="0" w:space="0" w:color="auto"/>
                        <w:left w:val="none" w:sz="0" w:space="0" w:color="auto"/>
                        <w:bottom w:val="none" w:sz="0" w:space="0" w:color="auto"/>
                        <w:right w:val="none" w:sz="0" w:space="0" w:color="auto"/>
                      </w:divBdr>
                    </w:div>
                    <w:div w:id="772819461">
                      <w:marLeft w:val="0"/>
                      <w:marRight w:val="0"/>
                      <w:marTop w:val="0"/>
                      <w:marBottom w:val="0"/>
                      <w:divBdr>
                        <w:top w:val="none" w:sz="0" w:space="0" w:color="auto"/>
                        <w:left w:val="none" w:sz="0" w:space="0" w:color="auto"/>
                        <w:bottom w:val="none" w:sz="0" w:space="0" w:color="auto"/>
                        <w:right w:val="none" w:sz="0" w:space="0" w:color="auto"/>
                      </w:divBdr>
                    </w:div>
                    <w:div w:id="1241141888">
                      <w:marLeft w:val="0"/>
                      <w:marRight w:val="0"/>
                      <w:marTop w:val="0"/>
                      <w:marBottom w:val="0"/>
                      <w:divBdr>
                        <w:top w:val="none" w:sz="0" w:space="0" w:color="auto"/>
                        <w:left w:val="none" w:sz="0" w:space="0" w:color="auto"/>
                        <w:bottom w:val="none" w:sz="0" w:space="0" w:color="auto"/>
                        <w:right w:val="none" w:sz="0" w:space="0" w:color="auto"/>
                      </w:divBdr>
                    </w:div>
                    <w:div w:id="120269299">
                      <w:marLeft w:val="0"/>
                      <w:marRight w:val="0"/>
                      <w:marTop w:val="0"/>
                      <w:marBottom w:val="0"/>
                      <w:divBdr>
                        <w:top w:val="none" w:sz="0" w:space="0" w:color="auto"/>
                        <w:left w:val="none" w:sz="0" w:space="0" w:color="auto"/>
                        <w:bottom w:val="none" w:sz="0" w:space="0" w:color="auto"/>
                        <w:right w:val="none" w:sz="0" w:space="0" w:color="auto"/>
                      </w:divBdr>
                    </w:div>
                    <w:div w:id="1748916652">
                      <w:marLeft w:val="0"/>
                      <w:marRight w:val="0"/>
                      <w:marTop w:val="0"/>
                      <w:marBottom w:val="0"/>
                      <w:divBdr>
                        <w:top w:val="none" w:sz="0" w:space="0" w:color="auto"/>
                        <w:left w:val="none" w:sz="0" w:space="0" w:color="auto"/>
                        <w:bottom w:val="none" w:sz="0" w:space="0" w:color="auto"/>
                        <w:right w:val="none" w:sz="0" w:space="0" w:color="auto"/>
                      </w:divBdr>
                    </w:div>
                    <w:div w:id="792871949">
                      <w:marLeft w:val="0"/>
                      <w:marRight w:val="0"/>
                      <w:marTop w:val="0"/>
                      <w:marBottom w:val="0"/>
                      <w:divBdr>
                        <w:top w:val="none" w:sz="0" w:space="0" w:color="auto"/>
                        <w:left w:val="none" w:sz="0" w:space="0" w:color="auto"/>
                        <w:bottom w:val="none" w:sz="0" w:space="0" w:color="auto"/>
                        <w:right w:val="none" w:sz="0" w:space="0" w:color="auto"/>
                      </w:divBdr>
                    </w:div>
                    <w:div w:id="1194538650">
                      <w:marLeft w:val="0"/>
                      <w:marRight w:val="0"/>
                      <w:marTop w:val="0"/>
                      <w:marBottom w:val="0"/>
                      <w:divBdr>
                        <w:top w:val="none" w:sz="0" w:space="0" w:color="auto"/>
                        <w:left w:val="none" w:sz="0" w:space="0" w:color="auto"/>
                        <w:bottom w:val="none" w:sz="0" w:space="0" w:color="auto"/>
                        <w:right w:val="none" w:sz="0" w:space="0" w:color="auto"/>
                      </w:divBdr>
                    </w:div>
                    <w:div w:id="1436361973">
                      <w:marLeft w:val="0"/>
                      <w:marRight w:val="0"/>
                      <w:marTop w:val="0"/>
                      <w:marBottom w:val="0"/>
                      <w:divBdr>
                        <w:top w:val="none" w:sz="0" w:space="0" w:color="auto"/>
                        <w:left w:val="none" w:sz="0" w:space="0" w:color="auto"/>
                        <w:bottom w:val="none" w:sz="0" w:space="0" w:color="auto"/>
                        <w:right w:val="none" w:sz="0" w:space="0" w:color="auto"/>
                      </w:divBdr>
                    </w:div>
                    <w:div w:id="1257401149">
                      <w:marLeft w:val="0"/>
                      <w:marRight w:val="0"/>
                      <w:marTop w:val="0"/>
                      <w:marBottom w:val="0"/>
                      <w:divBdr>
                        <w:top w:val="none" w:sz="0" w:space="0" w:color="auto"/>
                        <w:left w:val="none" w:sz="0" w:space="0" w:color="auto"/>
                        <w:bottom w:val="none" w:sz="0" w:space="0" w:color="auto"/>
                        <w:right w:val="none" w:sz="0" w:space="0" w:color="auto"/>
                      </w:divBdr>
                    </w:div>
                    <w:div w:id="904801006">
                      <w:marLeft w:val="0"/>
                      <w:marRight w:val="0"/>
                      <w:marTop w:val="0"/>
                      <w:marBottom w:val="0"/>
                      <w:divBdr>
                        <w:top w:val="none" w:sz="0" w:space="0" w:color="auto"/>
                        <w:left w:val="none" w:sz="0" w:space="0" w:color="auto"/>
                        <w:bottom w:val="none" w:sz="0" w:space="0" w:color="auto"/>
                        <w:right w:val="none" w:sz="0" w:space="0" w:color="auto"/>
                      </w:divBdr>
                    </w:div>
                    <w:div w:id="113839149">
                      <w:marLeft w:val="0"/>
                      <w:marRight w:val="0"/>
                      <w:marTop w:val="0"/>
                      <w:marBottom w:val="0"/>
                      <w:divBdr>
                        <w:top w:val="none" w:sz="0" w:space="0" w:color="auto"/>
                        <w:left w:val="none" w:sz="0" w:space="0" w:color="auto"/>
                        <w:bottom w:val="none" w:sz="0" w:space="0" w:color="auto"/>
                        <w:right w:val="none" w:sz="0" w:space="0" w:color="auto"/>
                      </w:divBdr>
                    </w:div>
                    <w:div w:id="508835158">
                      <w:marLeft w:val="0"/>
                      <w:marRight w:val="0"/>
                      <w:marTop w:val="0"/>
                      <w:marBottom w:val="0"/>
                      <w:divBdr>
                        <w:top w:val="none" w:sz="0" w:space="0" w:color="auto"/>
                        <w:left w:val="none" w:sz="0" w:space="0" w:color="auto"/>
                        <w:bottom w:val="none" w:sz="0" w:space="0" w:color="auto"/>
                        <w:right w:val="none" w:sz="0" w:space="0" w:color="auto"/>
                      </w:divBdr>
                    </w:div>
                    <w:div w:id="1143500176">
                      <w:marLeft w:val="0"/>
                      <w:marRight w:val="0"/>
                      <w:marTop w:val="0"/>
                      <w:marBottom w:val="0"/>
                      <w:divBdr>
                        <w:top w:val="none" w:sz="0" w:space="0" w:color="auto"/>
                        <w:left w:val="none" w:sz="0" w:space="0" w:color="auto"/>
                        <w:bottom w:val="none" w:sz="0" w:space="0" w:color="auto"/>
                        <w:right w:val="none" w:sz="0" w:space="0" w:color="auto"/>
                      </w:divBdr>
                    </w:div>
                    <w:div w:id="13329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5419">
          <w:marLeft w:val="0"/>
          <w:marRight w:val="0"/>
          <w:marTop w:val="0"/>
          <w:marBottom w:val="0"/>
          <w:divBdr>
            <w:top w:val="none" w:sz="0" w:space="0" w:color="auto"/>
            <w:left w:val="none" w:sz="0" w:space="0" w:color="auto"/>
            <w:bottom w:val="none" w:sz="0" w:space="0" w:color="auto"/>
            <w:right w:val="none" w:sz="0" w:space="0" w:color="auto"/>
          </w:divBdr>
          <w:divsChild>
            <w:div w:id="979307735">
              <w:marLeft w:val="0"/>
              <w:marRight w:val="0"/>
              <w:marTop w:val="0"/>
              <w:marBottom w:val="0"/>
              <w:divBdr>
                <w:top w:val="none" w:sz="0" w:space="0" w:color="auto"/>
                <w:left w:val="none" w:sz="0" w:space="0" w:color="auto"/>
                <w:bottom w:val="none" w:sz="0" w:space="0" w:color="auto"/>
                <w:right w:val="none" w:sz="0" w:space="0" w:color="auto"/>
              </w:divBdr>
              <w:divsChild>
                <w:div w:id="1410300921">
                  <w:marLeft w:val="0"/>
                  <w:marRight w:val="0"/>
                  <w:marTop w:val="0"/>
                  <w:marBottom w:val="0"/>
                  <w:divBdr>
                    <w:top w:val="none" w:sz="0" w:space="0" w:color="auto"/>
                    <w:left w:val="none" w:sz="0" w:space="0" w:color="auto"/>
                    <w:bottom w:val="none" w:sz="0" w:space="0" w:color="auto"/>
                    <w:right w:val="none" w:sz="0" w:space="0" w:color="auto"/>
                  </w:divBdr>
                  <w:divsChild>
                    <w:div w:id="281424185">
                      <w:marLeft w:val="0"/>
                      <w:marRight w:val="0"/>
                      <w:marTop w:val="0"/>
                      <w:marBottom w:val="0"/>
                      <w:divBdr>
                        <w:top w:val="none" w:sz="0" w:space="0" w:color="auto"/>
                        <w:left w:val="none" w:sz="0" w:space="0" w:color="auto"/>
                        <w:bottom w:val="none" w:sz="0" w:space="0" w:color="auto"/>
                        <w:right w:val="none" w:sz="0" w:space="0" w:color="auto"/>
                      </w:divBdr>
                    </w:div>
                    <w:div w:id="1726953852">
                      <w:marLeft w:val="0"/>
                      <w:marRight w:val="0"/>
                      <w:marTop w:val="0"/>
                      <w:marBottom w:val="0"/>
                      <w:divBdr>
                        <w:top w:val="none" w:sz="0" w:space="0" w:color="auto"/>
                        <w:left w:val="none" w:sz="0" w:space="0" w:color="auto"/>
                        <w:bottom w:val="none" w:sz="0" w:space="0" w:color="auto"/>
                        <w:right w:val="none" w:sz="0" w:space="0" w:color="auto"/>
                      </w:divBdr>
                    </w:div>
                    <w:div w:id="1511916916">
                      <w:marLeft w:val="0"/>
                      <w:marRight w:val="0"/>
                      <w:marTop w:val="0"/>
                      <w:marBottom w:val="0"/>
                      <w:divBdr>
                        <w:top w:val="none" w:sz="0" w:space="0" w:color="auto"/>
                        <w:left w:val="none" w:sz="0" w:space="0" w:color="auto"/>
                        <w:bottom w:val="none" w:sz="0" w:space="0" w:color="auto"/>
                        <w:right w:val="none" w:sz="0" w:space="0" w:color="auto"/>
                      </w:divBdr>
                    </w:div>
                    <w:div w:id="1262638521">
                      <w:marLeft w:val="0"/>
                      <w:marRight w:val="0"/>
                      <w:marTop w:val="0"/>
                      <w:marBottom w:val="0"/>
                      <w:divBdr>
                        <w:top w:val="none" w:sz="0" w:space="0" w:color="auto"/>
                        <w:left w:val="none" w:sz="0" w:space="0" w:color="auto"/>
                        <w:bottom w:val="none" w:sz="0" w:space="0" w:color="auto"/>
                        <w:right w:val="none" w:sz="0" w:space="0" w:color="auto"/>
                      </w:divBdr>
                    </w:div>
                    <w:div w:id="1308120493">
                      <w:marLeft w:val="0"/>
                      <w:marRight w:val="0"/>
                      <w:marTop w:val="0"/>
                      <w:marBottom w:val="0"/>
                      <w:divBdr>
                        <w:top w:val="none" w:sz="0" w:space="0" w:color="auto"/>
                        <w:left w:val="none" w:sz="0" w:space="0" w:color="auto"/>
                        <w:bottom w:val="none" w:sz="0" w:space="0" w:color="auto"/>
                        <w:right w:val="none" w:sz="0" w:space="0" w:color="auto"/>
                      </w:divBdr>
                    </w:div>
                    <w:div w:id="2102749470">
                      <w:marLeft w:val="0"/>
                      <w:marRight w:val="0"/>
                      <w:marTop w:val="0"/>
                      <w:marBottom w:val="0"/>
                      <w:divBdr>
                        <w:top w:val="none" w:sz="0" w:space="0" w:color="auto"/>
                        <w:left w:val="none" w:sz="0" w:space="0" w:color="auto"/>
                        <w:bottom w:val="none" w:sz="0" w:space="0" w:color="auto"/>
                        <w:right w:val="none" w:sz="0" w:space="0" w:color="auto"/>
                      </w:divBdr>
                    </w:div>
                    <w:div w:id="1376736013">
                      <w:marLeft w:val="0"/>
                      <w:marRight w:val="0"/>
                      <w:marTop w:val="0"/>
                      <w:marBottom w:val="0"/>
                      <w:divBdr>
                        <w:top w:val="none" w:sz="0" w:space="0" w:color="auto"/>
                        <w:left w:val="none" w:sz="0" w:space="0" w:color="auto"/>
                        <w:bottom w:val="none" w:sz="0" w:space="0" w:color="auto"/>
                        <w:right w:val="none" w:sz="0" w:space="0" w:color="auto"/>
                      </w:divBdr>
                    </w:div>
                    <w:div w:id="852838641">
                      <w:marLeft w:val="0"/>
                      <w:marRight w:val="0"/>
                      <w:marTop w:val="0"/>
                      <w:marBottom w:val="0"/>
                      <w:divBdr>
                        <w:top w:val="none" w:sz="0" w:space="0" w:color="auto"/>
                        <w:left w:val="none" w:sz="0" w:space="0" w:color="auto"/>
                        <w:bottom w:val="none" w:sz="0" w:space="0" w:color="auto"/>
                        <w:right w:val="none" w:sz="0" w:space="0" w:color="auto"/>
                      </w:divBdr>
                    </w:div>
                    <w:div w:id="1671982657">
                      <w:marLeft w:val="0"/>
                      <w:marRight w:val="0"/>
                      <w:marTop w:val="0"/>
                      <w:marBottom w:val="0"/>
                      <w:divBdr>
                        <w:top w:val="none" w:sz="0" w:space="0" w:color="auto"/>
                        <w:left w:val="none" w:sz="0" w:space="0" w:color="auto"/>
                        <w:bottom w:val="none" w:sz="0" w:space="0" w:color="auto"/>
                        <w:right w:val="none" w:sz="0" w:space="0" w:color="auto"/>
                      </w:divBdr>
                    </w:div>
                    <w:div w:id="1488474783">
                      <w:marLeft w:val="0"/>
                      <w:marRight w:val="0"/>
                      <w:marTop w:val="0"/>
                      <w:marBottom w:val="0"/>
                      <w:divBdr>
                        <w:top w:val="none" w:sz="0" w:space="0" w:color="auto"/>
                        <w:left w:val="none" w:sz="0" w:space="0" w:color="auto"/>
                        <w:bottom w:val="none" w:sz="0" w:space="0" w:color="auto"/>
                        <w:right w:val="none" w:sz="0" w:space="0" w:color="auto"/>
                      </w:divBdr>
                    </w:div>
                    <w:div w:id="1042487403">
                      <w:marLeft w:val="0"/>
                      <w:marRight w:val="0"/>
                      <w:marTop w:val="0"/>
                      <w:marBottom w:val="0"/>
                      <w:divBdr>
                        <w:top w:val="none" w:sz="0" w:space="0" w:color="auto"/>
                        <w:left w:val="none" w:sz="0" w:space="0" w:color="auto"/>
                        <w:bottom w:val="none" w:sz="0" w:space="0" w:color="auto"/>
                        <w:right w:val="none" w:sz="0" w:space="0" w:color="auto"/>
                      </w:divBdr>
                    </w:div>
                    <w:div w:id="1482577356">
                      <w:marLeft w:val="0"/>
                      <w:marRight w:val="0"/>
                      <w:marTop w:val="0"/>
                      <w:marBottom w:val="0"/>
                      <w:divBdr>
                        <w:top w:val="none" w:sz="0" w:space="0" w:color="auto"/>
                        <w:left w:val="none" w:sz="0" w:space="0" w:color="auto"/>
                        <w:bottom w:val="none" w:sz="0" w:space="0" w:color="auto"/>
                        <w:right w:val="none" w:sz="0" w:space="0" w:color="auto"/>
                      </w:divBdr>
                    </w:div>
                    <w:div w:id="486671412">
                      <w:marLeft w:val="0"/>
                      <w:marRight w:val="0"/>
                      <w:marTop w:val="0"/>
                      <w:marBottom w:val="0"/>
                      <w:divBdr>
                        <w:top w:val="none" w:sz="0" w:space="0" w:color="auto"/>
                        <w:left w:val="none" w:sz="0" w:space="0" w:color="auto"/>
                        <w:bottom w:val="none" w:sz="0" w:space="0" w:color="auto"/>
                        <w:right w:val="none" w:sz="0" w:space="0" w:color="auto"/>
                      </w:divBdr>
                    </w:div>
                    <w:div w:id="933437759">
                      <w:marLeft w:val="0"/>
                      <w:marRight w:val="0"/>
                      <w:marTop w:val="0"/>
                      <w:marBottom w:val="0"/>
                      <w:divBdr>
                        <w:top w:val="none" w:sz="0" w:space="0" w:color="auto"/>
                        <w:left w:val="none" w:sz="0" w:space="0" w:color="auto"/>
                        <w:bottom w:val="none" w:sz="0" w:space="0" w:color="auto"/>
                        <w:right w:val="none" w:sz="0" w:space="0" w:color="auto"/>
                      </w:divBdr>
                    </w:div>
                    <w:div w:id="2027050120">
                      <w:marLeft w:val="0"/>
                      <w:marRight w:val="0"/>
                      <w:marTop w:val="0"/>
                      <w:marBottom w:val="0"/>
                      <w:divBdr>
                        <w:top w:val="none" w:sz="0" w:space="0" w:color="auto"/>
                        <w:left w:val="none" w:sz="0" w:space="0" w:color="auto"/>
                        <w:bottom w:val="none" w:sz="0" w:space="0" w:color="auto"/>
                        <w:right w:val="none" w:sz="0" w:space="0" w:color="auto"/>
                      </w:divBdr>
                    </w:div>
                    <w:div w:id="388187873">
                      <w:marLeft w:val="0"/>
                      <w:marRight w:val="0"/>
                      <w:marTop w:val="0"/>
                      <w:marBottom w:val="0"/>
                      <w:divBdr>
                        <w:top w:val="none" w:sz="0" w:space="0" w:color="auto"/>
                        <w:left w:val="none" w:sz="0" w:space="0" w:color="auto"/>
                        <w:bottom w:val="none" w:sz="0" w:space="0" w:color="auto"/>
                        <w:right w:val="none" w:sz="0" w:space="0" w:color="auto"/>
                      </w:divBdr>
                    </w:div>
                    <w:div w:id="874007621">
                      <w:marLeft w:val="0"/>
                      <w:marRight w:val="0"/>
                      <w:marTop w:val="0"/>
                      <w:marBottom w:val="0"/>
                      <w:divBdr>
                        <w:top w:val="none" w:sz="0" w:space="0" w:color="auto"/>
                        <w:left w:val="none" w:sz="0" w:space="0" w:color="auto"/>
                        <w:bottom w:val="none" w:sz="0" w:space="0" w:color="auto"/>
                        <w:right w:val="none" w:sz="0" w:space="0" w:color="auto"/>
                      </w:divBdr>
                    </w:div>
                    <w:div w:id="549343672">
                      <w:marLeft w:val="0"/>
                      <w:marRight w:val="0"/>
                      <w:marTop w:val="0"/>
                      <w:marBottom w:val="0"/>
                      <w:divBdr>
                        <w:top w:val="none" w:sz="0" w:space="0" w:color="auto"/>
                        <w:left w:val="none" w:sz="0" w:space="0" w:color="auto"/>
                        <w:bottom w:val="none" w:sz="0" w:space="0" w:color="auto"/>
                        <w:right w:val="none" w:sz="0" w:space="0" w:color="auto"/>
                      </w:divBdr>
                    </w:div>
                    <w:div w:id="601453543">
                      <w:marLeft w:val="0"/>
                      <w:marRight w:val="0"/>
                      <w:marTop w:val="0"/>
                      <w:marBottom w:val="0"/>
                      <w:divBdr>
                        <w:top w:val="none" w:sz="0" w:space="0" w:color="auto"/>
                        <w:left w:val="none" w:sz="0" w:space="0" w:color="auto"/>
                        <w:bottom w:val="none" w:sz="0" w:space="0" w:color="auto"/>
                        <w:right w:val="none" w:sz="0" w:space="0" w:color="auto"/>
                      </w:divBdr>
                    </w:div>
                    <w:div w:id="370082235">
                      <w:marLeft w:val="0"/>
                      <w:marRight w:val="0"/>
                      <w:marTop w:val="0"/>
                      <w:marBottom w:val="0"/>
                      <w:divBdr>
                        <w:top w:val="none" w:sz="0" w:space="0" w:color="auto"/>
                        <w:left w:val="none" w:sz="0" w:space="0" w:color="auto"/>
                        <w:bottom w:val="none" w:sz="0" w:space="0" w:color="auto"/>
                        <w:right w:val="none" w:sz="0" w:space="0" w:color="auto"/>
                      </w:divBdr>
                    </w:div>
                    <w:div w:id="1633947299">
                      <w:marLeft w:val="0"/>
                      <w:marRight w:val="0"/>
                      <w:marTop w:val="0"/>
                      <w:marBottom w:val="0"/>
                      <w:divBdr>
                        <w:top w:val="none" w:sz="0" w:space="0" w:color="auto"/>
                        <w:left w:val="none" w:sz="0" w:space="0" w:color="auto"/>
                        <w:bottom w:val="none" w:sz="0" w:space="0" w:color="auto"/>
                        <w:right w:val="none" w:sz="0" w:space="0" w:color="auto"/>
                      </w:divBdr>
                    </w:div>
                    <w:div w:id="123277099">
                      <w:marLeft w:val="0"/>
                      <w:marRight w:val="0"/>
                      <w:marTop w:val="0"/>
                      <w:marBottom w:val="0"/>
                      <w:divBdr>
                        <w:top w:val="none" w:sz="0" w:space="0" w:color="auto"/>
                        <w:left w:val="none" w:sz="0" w:space="0" w:color="auto"/>
                        <w:bottom w:val="none" w:sz="0" w:space="0" w:color="auto"/>
                        <w:right w:val="none" w:sz="0" w:space="0" w:color="auto"/>
                      </w:divBdr>
                    </w:div>
                    <w:div w:id="1937471009">
                      <w:marLeft w:val="0"/>
                      <w:marRight w:val="0"/>
                      <w:marTop w:val="0"/>
                      <w:marBottom w:val="0"/>
                      <w:divBdr>
                        <w:top w:val="none" w:sz="0" w:space="0" w:color="auto"/>
                        <w:left w:val="none" w:sz="0" w:space="0" w:color="auto"/>
                        <w:bottom w:val="none" w:sz="0" w:space="0" w:color="auto"/>
                        <w:right w:val="none" w:sz="0" w:space="0" w:color="auto"/>
                      </w:divBdr>
                    </w:div>
                    <w:div w:id="1803382669">
                      <w:marLeft w:val="0"/>
                      <w:marRight w:val="0"/>
                      <w:marTop w:val="0"/>
                      <w:marBottom w:val="0"/>
                      <w:divBdr>
                        <w:top w:val="none" w:sz="0" w:space="0" w:color="auto"/>
                        <w:left w:val="none" w:sz="0" w:space="0" w:color="auto"/>
                        <w:bottom w:val="none" w:sz="0" w:space="0" w:color="auto"/>
                        <w:right w:val="none" w:sz="0" w:space="0" w:color="auto"/>
                      </w:divBdr>
                    </w:div>
                    <w:div w:id="584536536">
                      <w:marLeft w:val="0"/>
                      <w:marRight w:val="0"/>
                      <w:marTop w:val="0"/>
                      <w:marBottom w:val="0"/>
                      <w:divBdr>
                        <w:top w:val="none" w:sz="0" w:space="0" w:color="auto"/>
                        <w:left w:val="none" w:sz="0" w:space="0" w:color="auto"/>
                        <w:bottom w:val="none" w:sz="0" w:space="0" w:color="auto"/>
                        <w:right w:val="none" w:sz="0" w:space="0" w:color="auto"/>
                      </w:divBdr>
                    </w:div>
                    <w:div w:id="2010793399">
                      <w:marLeft w:val="0"/>
                      <w:marRight w:val="0"/>
                      <w:marTop w:val="0"/>
                      <w:marBottom w:val="0"/>
                      <w:divBdr>
                        <w:top w:val="none" w:sz="0" w:space="0" w:color="auto"/>
                        <w:left w:val="none" w:sz="0" w:space="0" w:color="auto"/>
                        <w:bottom w:val="none" w:sz="0" w:space="0" w:color="auto"/>
                        <w:right w:val="none" w:sz="0" w:space="0" w:color="auto"/>
                      </w:divBdr>
                    </w:div>
                    <w:div w:id="679356241">
                      <w:marLeft w:val="0"/>
                      <w:marRight w:val="0"/>
                      <w:marTop w:val="0"/>
                      <w:marBottom w:val="0"/>
                      <w:divBdr>
                        <w:top w:val="none" w:sz="0" w:space="0" w:color="auto"/>
                        <w:left w:val="none" w:sz="0" w:space="0" w:color="auto"/>
                        <w:bottom w:val="none" w:sz="0" w:space="0" w:color="auto"/>
                        <w:right w:val="none" w:sz="0" w:space="0" w:color="auto"/>
                      </w:divBdr>
                    </w:div>
                    <w:div w:id="1379671088">
                      <w:marLeft w:val="0"/>
                      <w:marRight w:val="0"/>
                      <w:marTop w:val="0"/>
                      <w:marBottom w:val="0"/>
                      <w:divBdr>
                        <w:top w:val="none" w:sz="0" w:space="0" w:color="auto"/>
                        <w:left w:val="none" w:sz="0" w:space="0" w:color="auto"/>
                        <w:bottom w:val="none" w:sz="0" w:space="0" w:color="auto"/>
                        <w:right w:val="none" w:sz="0" w:space="0" w:color="auto"/>
                      </w:divBdr>
                    </w:div>
                    <w:div w:id="6059928">
                      <w:marLeft w:val="0"/>
                      <w:marRight w:val="0"/>
                      <w:marTop w:val="0"/>
                      <w:marBottom w:val="0"/>
                      <w:divBdr>
                        <w:top w:val="none" w:sz="0" w:space="0" w:color="auto"/>
                        <w:left w:val="none" w:sz="0" w:space="0" w:color="auto"/>
                        <w:bottom w:val="none" w:sz="0" w:space="0" w:color="auto"/>
                        <w:right w:val="none" w:sz="0" w:space="0" w:color="auto"/>
                      </w:divBdr>
                    </w:div>
                    <w:div w:id="569579179">
                      <w:marLeft w:val="0"/>
                      <w:marRight w:val="0"/>
                      <w:marTop w:val="0"/>
                      <w:marBottom w:val="0"/>
                      <w:divBdr>
                        <w:top w:val="none" w:sz="0" w:space="0" w:color="auto"/>
                        <w:left w:val="none" w:sz="0" w:space="0" w:color="auto"/>
                        <w:bottom w:val="none" w:sz="0" w:space="0" w:color="auto"/>
                        <w:right w:val="none" w:sz="0" w:space="0" w:color="auto"/>
                      </w:divBdr>
                    </w:div>
                    <w:div w:id="966814259">
                      <w:marLeft w:val="0"/>
                      <w:marRight w:val="0"/>
                      <w:marTop w:val="0"/>
                      <w:marBottom w:val="0"/>
                      <w:divBdr>
                        <w:top w:val="none" w:sz="0" w:space="0" w:color="auto"/>
                        <w:left w:val="none" w:sz="0" w:space="0" w:color="auto"/>
                        <w:bottom w:val="none" w:sz="0" w:space="0" w:color="auto"/>
                        <w:right w:val="none" w:sz="0" w:space="0" w:color="auto"/>
                      </w:divBdr>
                    </w:div>
                    <w:div w:id="1152718245">
                      <w:marLeft w:val="0"/>
                      <w:marRight w:val="0"/>
                      <w:marTop w:val="0"/>
                      <w:marBottom w:val="0"/>
                      <w:divBdr>
                        <w:top w:val="none" w:sz="0" w:space="0" w:color="auto"/>
                        <w:left w:val="none" w:sz="0" w:space="0" w:color="auto"/>
                        <w:bottom w:val="none" w:sz="0" w:space="0" w:color="auto"/>
                        <w:right w:val="none" w:sz="0" w:space="0" w:color="auto"/>
                      </w:divBdr>
                    </w:div>
                    <w:div w:id="1476413542">
                      <w:marLeft w:val="0"/>
                      <w:marRight w:val="0"/>
                      <w:marTop w:val="0"/>
                      <w:marBottom w:val="0"/>
                      <w:divBdr>
                        <w:top w:val="none" w:sz="0" w:space="0" w:color="auto"/>
                        <w:left w:val="none" w:sz="0" w:space="0" w:color="auto"/>
                        <w:bottom w:val="none" w:sz="0" w:space="0" w:color="auto"/>
                        <w:right w:val="none" w:sz="0" w:space="0" w:color="auto"/>
                      </w:divBdr>
                    </w:div>
                    <w:div w:id="222254088">
                      <w:marLeft w:val="0"/>
                      <w:marRight w:val="0"/>
                      <w:marTop w:val="0"/>
                      <w:marBottom w:val="0"/>
                      <w:divBdr>
                        <w:top w:val="none" w:sz="0" w:space="0" w:color="auto"/>
                        <w:left w:val="none" w:sz="0" w:space="0" w:color="auto"/>
                        <w:bottom w:val="none" w:sz="0" w:space="0" w:color="auto"/>
                        <w:right w:val="none" w:sz="0" w:space="0" w:color="auto"/>
                      </w:divBdr>
                    </w:div>
                    <w:div w:id="1579708964">
                      <w:marLeft w:val="0"/>
                      <w:marRight w:val="0"/>
                      <w:marTop w:val="0"/>
                      <w:marBottom w:val="0"/>
                      <w:divBdr>
                        <w:top w:val="none" w:sz="0" w:space="0" w:color="auto"/>
                        <w:left w:val="none" w:sz="0" w:space="0" w:color="auto"/>
                        <w:bottom w:val="none" w:sz="0" w:space="0" w:color="auto"/>
                        <w:right w:val="none" w:sz="0" w:space="0" w:color="auto"/>
                      </w:divBdr>
                    </w:div>
                    <w:div w:id="1896232040">
                      <w:marLeft w:val="0"/>
                      <w:marRight w:val="0"/>
                      <w:marTop w:val="0"/>
                      <w:marBottom w:val="0"/>
                      <w:divBdr>
                        <w:top w:val="none" w:sz="0" w:space="0" w:color="auto"/>
                        <w:left w:val="none" w:sz="0" w:space="0" w:color="auto"/>
                        <w:bottom w:val="none" w:sz="0" w:space="0" w:color="auto"/>
                        <w:right w:val="none" w:sz="0" w:space="0" w:color="auto"/>
                      </w:divBdr>
                    </w:div>
                    <w:div w:id="599530667">
                      <w:marLeft w:val="0"/>
                      <w:marRight w:val="0"/>
                      <w:marTop w:val="0"/>
                      <w:marBottom w:val="0"/>
                      <w:divBdr>
                        <w:top w:val="none" w:sz="0" w:space="0" w:color="auto"/>
                        <w:left w:val="none" w:sz="0" w:space="0" w:color="auto"/>
                        <w:bottom w:val="none" w:sz="0" w:space="0" w:color="auto"/>
                        <w:right w:val="none" w:sz="0" w:space="0" w:color="auto"/>
                      </w:divBdr>
                    </w:div>
                    <w:div w:id="1780178872">
                      <w:marLeft w:val="0"/>
                      <w:marRight w:val="0"/>
                      <w:marTop w:val="0"/>
                      <w:marBottom w:val="0"/>
                      <w:divBdr>
                        <w:top w:val="none" w:sz="0" w:space="0" w:color="auto"/>
                        <w:left w:val="none" w:sz="0" w:space="0" w:color="auto"/>
                        <w:bottom w:val="none" w:sz="0" w:space="0" w:color="auto"/>
                        <w:right w:val="none" w:sz="0" w:space="0" w:color="auto"/>
                      </w:divBdr>
                    </w:div>
                    <w:div w:id="931090569">
                      <w:marLeft w:val="0"/>
                      <w:marRight w:val="0"/>
                      <w:marTop w:val="0"/>
                      <w:marBottom w:val="0"/>
                      <w:divBdr>
                        <w:top w:val="none" w:sz="0" w:space="0" w:color="auto"/>
                        <w:left w:val="none" w:sz="0" w:space="0" w:color="auto"/>
                        <w:bottom w:val="none" w:sz="0" w:space="0" w:color="auto"/>
                        <w:right w:val="none" w:sz="0" w:space="0" w:color="auto"/>
                      </w:divBdr>
                    </w:div>
                    <w:div w:id="1120031820">
                      <w:marLeft w:val="0"/>
                      <w:marRight w:val="0"/>
                      <w:marTop w:val="0"/>
                      <w:marBottom w:val="0"/>
                      <w:divBdr>
                        <w:top w:val="none" w:sz="0" w:space="0" w:color="auto"/>
                        <w:left w:val="none" w:sz="0" w:space="0" w:color="auto"/>
                        <w:bottom w:val="none" w:sz="0" w:space="0" w:color="auto"/>
                        <w:right w:val="none" w:sz="0" w:space="0" w:color="auto"/>
                      </w:divBdr>
                    </w:div>
                    <w:div w:id="229777835">
                      <w:marLeft w:val="0"/>
                      <w:marRight w:val="0"/>
                      <w:marTop w:val="0"/>
                      <w:marBottom w:val="0"/>
                      <w:divBdr>
                        <w:top w:val="none" w:sz="0" w:space="0" w:color="auto"/>
                        <w:left w:val="none" w:sz="0" w:space="0" w:color="auto"/>
                        <w:bottom w:val="none" w:sz="0" w:space="0" w:color="auto"/>
                        <w:right w:val="none" w:sz="0" w:space="0" w:color="auto"/>
                      </w:divBdr>
                    </w:div>
                    <w:div w:id="745150236">
                      <w:marLeft w:val="0"/>
                      <w:marRight w:val="0"/>
                      <w:marTop w:val="0"/>
                      <w:marBottom w:val="0"/>
                      <w:divBdr>
                        <w:top w:val="none" w:sz="0" w:space="0" w:color="auto"/>
                        <w:left w:val="none" w:sz="0" w:space="0" w:color="auto"/>
                        <w:bottom w:val="none" w:sz="0" w:space="0" w:color="auto"/>
                        <w:right w:val="none" w:sz="0" w:space="0" w:color="auto"/>
                      </w:divBdr>
                    </w:div>
                    <w:div w:id="532768144">
                      <w:marLeft w:val="0"/>
                      <w:marRight w:val="0"/>
                      <w:marTop w:val="0"/>
                      <w:marBottom w:val="0"/>
                      <w:divBdr>
                        <w:top w:val="none" w:sz="0" w:space="0" w:color="auto"/>
                        <w:left w:val="none" w:sz="0" w:space="0" w:color="auto"/>
                        <w:bottom w:val="none" w:sz="0" w:space="0" w:color="auto"/>
                        <w:right w:val="none" w:sz="0" w:space="0" w:color="auto"/>
                      </w:divBdr>
                    </w:div>
                    <w:div w:id="1834180261">
                      <w:marLeft w:val="0"/>
                      <w:marRight w:val="0"/>
                      <w:marTop w:val="0"/>
                      <w:marBottom w:val="0"/>
                      <w:divBdr>
                        <w:top w:val="none" w:sz="0" w:space="0" w:color="auto"/>
                        <w:left w:val="none" w:sz="0" w:space="0" w:color="auto"/>
                        <w:bottom w:val="none" w:sz="0" w:space="0" w:color="auto"/>
                        <w:right w:val="none" w:sz="0" w:space="0" w:color="auto"/>
                      </w:divBdr>
                    </w:div>
                    <w:div w:id="1986857767">
                      <w:marLeft w:val="0"/>
                      <w:marRight w:val="0"/>
                      <w:marTop w:val="0"/>
                      <w:marBottom w:val="0"/>
                      <w:divBdr>
                        <w:top w:val="none" w:sz="0" w:space="0" w:color="auto"/>
                        <w:left w:val="none" w:sz="0" w:space="0" w:color="auto"/>
                        <w:bottom w:val="none" w:sz="0" w:space="0" w:color="auto"/>
                        <w:right w:val="none" w:sz="0" w:space="0" w:color="auto"/>
                      </w:divBdr>
                    </w:div>
                    <w:div w:id="1967200603">
                      <w:marLeft w:val="0"/>
                      <w:marRight w:val="0"/>
                      <w:marTop w:val="0"/>
                      <w:marBottom w:val="0"/>
                      <w:divBdr>
                        <w:top w:val="none" w:sz="0" w:space="0" w:color="auto"/>
                        <w:left w:val="none" w:sz="0" w:space="0" w:color="auto"/>
                        <w:bottom w:val="none" w:sz="0" w:space="0" w:color="auto"/>
                        <w:right w:val="none" w:sz="0" w:space="0" w:color="auto"/>
                      </w:divBdr>
                    </w:div>
                    <w:div w:id="1168406735">
                      <w:marLeft w:val="0"/>
                      <w:marRight w:val="0"/>
                      <w:marTop w:val="0"/>
                      <w:marBottom w:val="0"/>
                      <w:divBdr>
                        <w:top w:val="none" w:sz="0" w:space="0" w:color="auto"/>
                        <w:left w:val="none" w:sz="0" w:space="0" w:color="auto"/>
                        <w:bottom w:val="none" w:sz="0" w:space="0" w:color="auto"/>
                        <w:right w:val="none" w:sz="0" w:space="0" w:color="auto"/>
                      </w:divBdr>
                    </w:div>
                    <w:div w:id="1440566187">
                      <w:marLeft w:val="0"/>
                      <w:marRight w:val="0"/>
                      <w:marTop w:val="0"/>
                      <w:marBottom w:val="0"/>
                      <w:divBdr>
                        <w:top w:val="none" w:sz="0" w:space="0" w:color="auto"/>
                        <w:left w:val="none" w:sz="0" w:space="0" w:color="auto"/>
                        <w:bottom w:val="none" w:sz="0" w:space="0" w:color="auto"/>
                        <w:right w:val="none" w:sz="0" w:space="0" w:color="auto"/>
                      </w:divBdr>
                    </w:div>
                    <w:div w:id="1968075326">
                      <w:marLeft w:val="0"/>
                      <w:marRight w:val="0"/>
                      <w:marTop w:val="0"/>
                      <w:marBottom w:val="0"/>
                      <w:divBdr>
                        <w:top w:val="none" w:sz="0" w:space="0" w:color="auto"/>
                        <w:left w:val="none" w:sz="0" w:space="0" w:color="auto"/>
                        <w:bottom w:val="none" w:sz="0" w:space="0" w:color="auto"/>
                        <w:right w:val="none" w:sz="0" w:space="0" w:color="auto"/>
                      </w:divBdr>
                    </w:div>
                    <w:div w:id="1898004414">
                      <w:marLeft w:val="0"/>
                      <w:marRight w:val="0"/>
                      <w:marTop w:val="0"/>
                      <w:marBottom w:val="0"/>
                      <w:divBdr>
                        <w:top w:val="none" w:sz="0" w:space="0" w:color="auto"/>
                        <w:left w:val="none" w:sz="0" w:space="0" w:color="auto"/>
                        <w:bottom w:val="none" w:sz="0" w:space="0" w:color="auto"/>
                        <w:right w:val="none" w:sz="0" w:space="0" w:color="auto"/>
                      </w:divBdr>
                    </w:div>
                    <w:div w:id="1751272175">
                      <w:marLeft w:val="0"/>
                      <w:marRight w:val="0"/>
                      <w:marTop w:val="0"/>
                      <w:marBottom w:val="0"/>
                      <w:divBdr>
                        <w:top w:val="none" w:sz="0" w:space="0" w:color="auto"/>
                        <w:left w:val="none" w:sz="0" w:space="0" w:color="auto"/>
                        <w:bottom w:val="none" w:sz="0" w:space="0" w:color="auto"/>
                        <w:right w:val="none" w:sz="0" w:space="0" w:color="auto"/>
                      </w:divBdr>
                    </w:div>
                    <w:div w:id="1659843068">
                      <w:marLeft w:val="0"/>
                      <w:marRight w:val="0"/>
                      <w:marTop w:val="0"/>
                      <w:marBottom w:val="0"/>
                      <w:divBdr>
                        <w:top w:val="none" w:sz="0" w:space="0" w:color="auto"/>
                        <w:left w:val="none" w:sz="0" w:space="0" w:color="auto"/>
                        <w:bottom w:val="none" w:sz="0" w:space="0" w:color="auto"/>
                        <w:right w:val="none" w:sz="0" w:space="0" w:color="auto"/>
                      </w:divBdr>
                    </w:div>
                    <w:div w:id="433866868">
                      <w:marLeft w:val="0"/>
                      <w:marRight w:val="0"/>
                      <w:marTop w:val="0"/>
                      <w:marBottom w:val="0"/>
                      <w:divBdr>
                        <w:top w:val="none" w:sz="0" w:space="0" w:color="auto"/>
                        <w:left w:val="none" w:sz="0" w:space="0" w:color="auto"/>
                        <w:bottom w:val="none" w:sz="0" w:space="0" w:color="auto"/>
                        <w:right w:val="none" w:sz="0" w:space="0" w:color="auto"/>
                      </w:divBdr>
                    </w:div>
                    <w:div w:id="878906071">
                      <w:marLeft w:val="0"/>
                      <w:marRight w:val="0"/>
                      <w:marTop w:val="0"/>
                      <w:marBottom w:val="0"/>
                      <w:divBdr>
                        <w:top w:val="none" w:sz="0" w:space="0" w:color="auto"/>
                        <w:left w:val="none" w:sz="0" w:space="0" w:color="auto"/>
                        <w:bottom w:val="none" w:sz="0" w:space="0" w:color="auto"/>
                        <w:right w:val="none" w:sz="0" w:space="0" w:color="auto"/>
                      </w:divBdr>
                    </w:div>
                    <w:div w:id="1527597507">
                      <w:marLeft w:val="0"/>
                      <w:marRight w:val="0"/>
                      <w:marTop w:val="0"/>
                      <w:marBottom w:val="0"/>
                      <w:divBdr>
                        <w:top w:val="none" w:sz="0" w:space="0" w:color="auto"/>
                        <w:left w:val="none" w:sz="0" w:space="0" w:color="auto"/>
                        <w:bottom w:val="none" w:sz="0" w:space="0" w:color="auto"/>
                        <w:right w:val="none" w:sz="0" w:space="0" w:color="auto"/>
                      </w:divBdr>
                    </w:div>
                    <w:div w:id="1758671103">
                      <w:marLeft w:val="0"/>
                      <w:marRight w:val="0"/>
                      <w:marTop w:val="0"/>
                      <w:marBottom w:val="0"/>
                      <w:divBdr>
                        <w:top w:val="none" w:sz="0" w:space="0" w:color="auto"/>
                        <w:left w:val="none" w:sz="0" w:space="0" w:color="auto"/>
                        <w:bottom w:val="none" w:sz="0" w:space="0" w:color="auto"/>
                        <w:right w:val="none" w:sz="0" w:space="0" w:color="auto"/>
                      </w:divBdr>
                    </w:div>
                    <w:div w:id="1037848701">
                      <w:marLeft w:val="0"/>
                      <w:marRight w:val="0"/>
                      <w:marTop w:val="0"/>
                      <w:marBottom w:val="0"/>
                      <w:divBdr>
                        <w:top w:val="none" w:sz="0" w:space="0" w:color="auto"/>
                        <w:left w:val="none" w:sz="0" w:space="0" w:color="auto"/>
                        <w:bottom w:val="none" w:sz="0" w:space="0" w:color="auto"/>
                        <w:right w:val="none" w:sz="0" w:space="0" w:color="auto"/>
                      </w:divBdr>
                    </w:div>
                    <w:div w:id="1503548083">
                      <w:marLeft w:val="0"/>
                      <w:marRight w:val="0"/>
                      <w:marTop w:val="0"/>
                      <w:marBottom w:val="0"/>
                      <w:divBdr>
                        <w:top w:val="none" w:sz="0" w:space="0" w:color="auto"/>
                        <w:left w:val="none" w:sz="0" w:space="0" w:color="auto"/>
                        <w:bottom w:val="none" w:sz="0" w:space="0" w:color="auto"/>
                        <w:right w:val="none" w:sz="0" w:space="0" w:color="auto"/>
                      </w:divBdr>
                    </w:div>
                    <w:div w:id="1288120214">
                      <w:marLeft w:val="0"/>
                      <w:marRight w:val="0"/>
                      <w:marTop w:val="0"/>
                      <w:marBottom w:val="0"/>
                      <w:divBdr>
                        <w:top w:val="none" w:sz="0" w:space="0" w:color="auto"/>
                        <w:left w:val="none" w:sz="0" w:space="0" w:color="auto"/>
                        <w:bottom w:val="none" w:sz="0" w:space="0" w:color="auto"/>
                        <w:right w:val="none" w:sz="0" w:space="0" w:color="auto"/>
                      </w:divBdr>
                    </w:div>
                    <w:div w:id="1213466834">
                      <w:marLeft w:val="0"/>
                      <w:marRight w:val="0"/>
                      <w:marTop w:val="0"/>
                      <w:marBottom w:val="0"/>
                      <w:divBdr>
                        <w:top w:val="none" w:sz="0" w:space="0" w:color="auto"/>
                        <w:left w:val="none" w:sz="0" w:space="0" w:color="auto"/>
                        <w:bottom w:val="none" w:sz="0" w:space="0" w:color="auto"/>
                        <w:right w:val="none" w:sz="0" w:space="0" w:color="auto"/>
                      </w:divBdr>
                    </w:div>
                    <w:div w:id="1636980501">
                      <w:marLeft w:val="0"/>
                      <w:marRight w:val="0"/>
                      <w:marTop w:val="0"/>
                      <w:marBottom w:val="0"/>
                      <w:divBdr>
                        <w:top w:val="none" w:sz="0" w:space="0" w:color="auto"/>
                        <w:left w:val="none" w:sz="0" w:space="0" w:color="auto"/>
                        <w:bottom w:val="none" w:sz="0" w:space="0" w:color="auto"/>
                        <w:right w:val="none" w:sz="0" w:space="0" w:color="auto"/>
                      </w:divBdr>
                    </w:div>
                    <w:div w:id="1637565293">
                      <w:marLeft w:val="0"/>
                      <w:marRight w:val="0"/>
                      <w:marTop w:val="0"/>
                      <w:marBottom w:val="0"/>
                      <w:divBdr>
                        <w:top w:val="none" w:sz="0" w:space="0" w:color="auto"/>
                        <w:left w:val="none" w:sz="0" w:space="0" w:color="auto"/>
                        <w:bottom w:val="none" w:sz="0" w:space="0" w:color="auto"/>
                        <w:right w:val="none" w:sz="0" w:space="0" w:color="auto"/>
                      </w:divBdr>
                    </w:div>
                    <w:div w:id="1408259171">
                      <w:marLeft w:val="0"/>
                      <w:marRight w:val="0"/>
                      <w:marTop w:val="0"/>
                      <w:marBottom w:val="0"/>
                      <w:divBdr>
                        <w:top w:val="none" w:sz="0" w:space="0" w:color="auto"/>
                        <w:left w:val="none" w:sz="0" w:space="0" w:color="auto"/>
                        <w:bottom w:val="none" w:sz="0" w:space="0" w:color="auto"/>
                        <w:right w:val="none" w:sz="0" w:space="0" w:color="auto"/>
                      </w:divBdr>
                    </w:div>
                    <w:div w:id="79646599">
                      <w:marLeft w:val="0"/>
                      <w:marRight w:val="0"/>
                      <w:marTop w:val="0"/>
                      <w:marBottom w:val="0"/>
                      <w:divBdr>
                        <w:top w:val="none" w:sz="0" w:space="0" w:color="auto"/>
                        <w:left w:val="none" w:sz="0" w:space="0" w:color="auto"/>
                        <w:bottom w:val="none" w:sz="0" w:space="0" w:color="auto"/>
                        <w:right w:val="none" w:sz="0" w:space="0" w:color="auto"/>
                      </w:divBdr>
                    </w:div>
                    <w:div w:id="339817188">
                      <w:marLeft w:val="0"/>
                      <w:marRight w:val="0"/>
                      <w:marTop w:val="0"/>
                      <w:marBottom w:val="0"/>
                      <w:divBdr>
                        <w:top w:val="none" w:sz="0" w:space="0" w:color="auto"/>
                        <w:left w:val="none" w:sz="0" w:space="0" w:color="auto"/>
                        <w:bottom w:val="none" w:sz="0" w:space="0" w:color="auto"/>
                        <w:right w:val="none" w:sz="0" w:space="0" w:color="auto"/>
                      </w:divBdr>
                    </w:div>
                    <w:div w:id="1841113608">
                      <w:marLeft w:val="0"/>
                      <w:marRight w:val="0"/>
                      <w:marTop w:val="0"/>
                      <w:marBottom w:val="0"/>
                      <w:divBdr>
                        <w:top w:val="none" w:sz="0" w:space="0" w:color="auto"/>
                        <w:left w:val="none" w:sz="0" w:space="0" w:color="auto"/>
                        <w:bottom w:val="none" w:sz="0" w:space="0" w:color="auto"/>
                        <w:right w:val="none" w:sz="0" w:space="0" w:color="auto"/>
                      </w:divBdr>
                    </w:div>
                    <w:div w:id="344406536">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65681606">
                      <w:marLeft w:val="0"/>
                      <w:marRight w:val="0"/>
                      <w:marTop w:val="0"/>
                      <w:marBottom w:val="0"/>
                      <w:divBdr>
                        <w:top w:val="none" w:sz="0" w:space="0" w:color="auto"/>
                        <w:left w:val="none" w:sz="0" w:space="0" w:color="auto"/>
                        <w:bottom w:val="none" w:sz="0" w:space="0" w:color="auto"/>
                        <w:right w:val="none" w:sz="0" w:space="0" w:color="auto"/>
                      </w:divBdr>
                    </w:div>
                    <w:div w:id="1199659943">
                      <w:marLeft w:val="0"/>
                      <w:marRight w:val="0"/>
                      <w:marTop w:val="0"/>
                      <w:marBottom w:val="0"/>
                      <w:divBdr>
                        <w:top w:val="none" w:sz="0" w:space="0" w:color="auto"/>
                        <w:left w:val="none" w:sz="0" w:space="0" w:color="auto"/>
                        <w:bottom w:val="none" w:sz="0" w:space="0" w:color="auto"/>
                        <w:right w:val="none" w:sz="0" w:space="0" w:color="auto"/>
                      </w:divBdr>
                    </w:div>
                    <w:div w:id="854268918">
                      <w:marLeft w:val="0"/>
                      <w:marRight w:val="0"/>
                      <w:marTop w:val="0"/>
                      <w:marBottom w:val="0"/>
                      <w:divBdr>
                        <w:top w:val="none" w:sz="0" w:space="0" w:color="auto"/>
                        <w:left w:val="none" w:sz="0" w:space="0" w:color="auto"/>
                        <w:bottom w:val="none" w:sz="0" w:space="0" w:color="auto"/>
                        <w:right w:val="none" w:sz="0" w:space="0" w:color="auto"/>
                      </w:divBdr>
                    </w:div>
                    <w:div w:id="849754113">
                      <w:marLeft w:val="0"/>
                      <w:marRight w:val="0"/>
                      <w:marTop w:val="0"/>
                      <w:marBottom w:val="0"/>
                      <w:divBdr>
                        <w:top w:val="none" w:sz="0" w:space="0" w:color="auto"/>
                        <w:left w:val="none" w:sz="0" w:space="0" w:color="auto"/>
                        <w:bottom w:val="none" w:sz="0" w:space="0" w:color="auto"/>
                        <w:right w:val="none" w:sz="0" w:space="0" w:color="auto"/>
                      </w:divBdr>
                    </w:div>
                    <w:div w:id="195315893">
                      <w:marLeft w:val="0"/>
                      <w:marRight w:val="0"/>
                      <w:marTop w:val="0"/>
                      <w:marBottom w:val="0"/>
                      <w:divBdr>
                        <w:top w:val="none" w:sz="0" w:space="0" w:color="auto"/>
                        <w:left w:val="none" w:sz="0" w:space="0" w:color="auto"/>
                        <w:bottom w:val="none" w:sz="0" w:space="0" w:color="auto"/>
                        <w:right w:val="none" w:sz="0" w:space="0" w:color="auto"/>
                      </w:divBdr>
                    </w:div>
                    <w:div w:id="1499349542">
                      <w:marLeft w:val="0"/>
                      <w:marRight w:val="0"/>
                      <w:marTop w:val="0"/>
                      <w:marBottom w:val="0"/>
                      <w:divBdr>
                        <w:top w:val="none" w:sz="0" w:space="0" w:color="auto"/>
                        <w:left w:val="none" w:sz="0" w:space="0" w:color="auto"/>
                        <w:bottom w:val="none" w:sz="0" w:space="0" w:color="auto"/>
                        <w:right w:val="none" w:sz="0" w:space="0" w:color="auto"/>
                      </w:divBdr>
                    </w:div>
                    <w:div w:id="1298341265">
                      <w:marLeft w:val="0"/>
                      <w:marRight w:val="0"/>
                      <w:marTop w:val="0"/>
                      <w:marBottom w:val="0"/>
                      <w:divBdr>
                        <w:top w:val="none" w:sz="0" w:space="0" w:color="auto"/>
                        <w:left w:val="none" w:sz="0" w:space="0" w:color="auto"/>
                        <w:bottom w:val="none" w:sz="0" w:space="0" w:color="auto"/>
                        <w:right w:val="none" w:sz="0" w:space="0" w:color="auto"/>
                      </w:divBdr>
                    </w:div>
                    <w:div w:id="1221985593">
                      <w:marLeft w:val="0"/>
                      <w:marRight w:val="0"/>
                      <w:marTop w:val="0"/>
                      <w:marBottom w:val="0"/>
                      <w:divBdr>
                        <w:top w:val="none" w:sz="0" w:space="0" w:color="auto"/>
                        <w:left w:val="none" w:sz="0" w:space="0" w:color="auto"/>
                        <w:bottom w:val="none" w:sz="0" w:space="0" w:color="auto"/>
                        <w:right w:val="none" w:sz="0" w:space="0" w:color="auto"/>
                      </w:divBdr>
                    </w:div>
                    <w:div w:id="1774670556">
                      <w:marLeft w:val="0"/>
                      <w:marRight w:val="0"/>
                      <w:marTop w:val="0"/>
                      <w:marBottom w:val="0"/>
                      <w:divBdr>
                        <w:top w:val="none" w:sz="0" w:space="0" w:color="auto"/>
                        <w:left w:val="none" w:sz="0" w:space="0" w:color="auto"/>
                        <w:bottom w:val="none" w:sz="0" w:space="0" w:color="auto"/>
                        <w:right w:val="none" w:sz="0" w:space="0" w:color="auto"/>
                      </w:divBdr>
                    </w:div>
                    <w:div w:id="1362046749">
                      <w:marLeft w:val="0"/>
                      <w:marRight w:val="0"/>
                      <w:marTop w:val="0"/>
                      <w:marBottom w:val="0"/>
                      <w:divBdr>
                        <w:top w:val="none" w:sz="0" w:space="0" w:color="auto"/>
                        <w:left w:val="none" w:sz="0" w:space="0" w:color="auto"/>
                        <w:bottom w:val="none" w:sz="0" w:space="0" w:color="auto"/>
                        <w:right w:val="none" w:sz="0" w:space="0" w:color="auto"/>
                      </w:divBdr>
                    </w:div>
                    <w:div w:id="2037536818">
                      <w:marLeft w:val="0"/>
                      <w:marRight w:val="0"/>
                      <w:marTop w:val="0"/>
                      <w:marBottom w:val="0"/>
                      <w:divBdr>
                        <w:top w:val="none" w:sz="0" w:space="0" w:color="auto"/>
                        <w:left w:val="none" w:sz="0" w:space="0" w:color="auto"/>
                        <w:bottom w:val="none" w:sz="0" w:space="0" w:color="auto"/>
                        <w:right w:val="none" w:sz="0" w:space="0" w:color="auto"/>
                      </w:divBdr>
                    </w:div>
                    <w:div w:id="661200520">
                      <w:marLeft w:val="0"/>
                      <w:marRight w:val="0"/>
                      <w:marTop w:val="0"/>
                      <w:marBottom w:val="0"/>
                      <w:divBdr>
                        <w:top w:val="none" w:sz="0" w:space="0" w:color="auto"/>
                        <w:left w:val="none" w:sz="0" w:space="0" w:color="auto"/>
                        <w:bottom w:val="none" w:sz="0" w:space="0" w:color="auto"/>
                        <w:right w:val="none" w:sz="0" w:space="0" w:color="auto"/>
                      </w:divBdr>
                    </w:div>
                    <w:div w:id="1479759716">
                      <w:marLeft w:val="0"/>
                      <w:marRight w:val="0"/>
                      <w:marTop w:val="0"/>
                      <w:marBottom w:val="0"/>
                      <w:divBdr>
                        <w:top w:val="none" w:sz="0" w:space="0" w:color="auto"/>
                        <w:left w:val="none" w:sz="0" w:space="0" w:color="auto"/>
                        <w:bottom w:val="none" w:sz="0" w:space="0" w:color="auto"/>
                        <w:right w:val="none" w:sz="0" w:space="0" w:color="auto"/>
                      </w:divBdr>
                    </w:div>
                    <w:div w:id="777799444">
                      <w:marLeft w:val="0"/>
                      <w:marRight w:val="0"/>
                      <w:marTop w:val="0"/>
                      <w:marBottom w:val="0"/>
                      <w:divBdr>
                        <w:top w:val="none" w:sz="0" w:space="0" w:color="auto"/>
                        <w:left w:val="none" w:sz="0" w:space="0" w:color="auto"/>
                        <w:bottom w:val="none" w:sz="0" w:space="0" w:color="auto"/>
                        <w:right w:val="none" w:sz="0" w:space="0" w:color="auto"/>
                      </w:divBdr>
                    </w:div>
                    <w:div w:id="1477910520">
                      <w:marLeft w:val="0"/>
                      <w:marRight w:val="0"/>
                      <w:marTop w:val="0"/>
                      <w:marBottom w:val="0"/>
                      <w:divBdr>
                        <w:top w:val="none" w:sz="0" w:space="0" w:color="auto"/>
                        <w:left w:val="none" w:sz="0" w:space="0" w:color="auto"/>
                        <w:bottom w:val="none" w:sz="0" w:space="0" w:color="auto"/>
                        <w:right w:val="none" w:sz="0" w:space="0" w:color="auto"/>
                      </w:divBdr>
                    </w:div>
                    <w:div w:id="1890219457">
                      <w:marLeft w:val="0"/>
                      <w:marRight w:val="0"/>
                      <w:marTop w:val="0"/>
                      <w:marBottom w:val="0"/>
                      <w:divBdr>
                        <w:top w:val="none" w:sz="0" w:space="0" w:color="auto"/>
                        <w:left w:val="none" w:sz="0" w:space="0" w:color="auto"/>
                        <w:bottom w:val="none" w:sz="0" w:space="0" w:color="auto"/>
                        <w:right w:val="none" w:sz="0" w:space="0" w:color="auto"/>
                      </w:divBdr>
                    </w:div>
                    <w:div w:id="695927453">
                      <w:marLeft w:val="0"/>
                      <w:marRight w:val="0"/>
                      <w:marTop w:val="0"/>
                      <w:marBottom w:val="0"/>
                      <w:divBdr>
                        <w:top w:val="none" w:sz="0" w:space="0" w:color="auto"/>
                        <w:left w:val="none" w:sz="0" w:space="0" w:color="auto"/>
                        <w:bottom w:val="none" w:sz="0" w:space="0" w:color="auto"/>
                        <w:right w:val="none" w:sz="0" w:space="0" w:color="auto"/>
                      </w:divBdr>
                    </w:div>
                    <w:div w:id="1354917152">
                      <w:marLeft w:val="0"/>
                      <w:marRight w:val="0"/>
                      <w:marTop w:val="0"/>
                      <w:marBottom w:val="0"/>
                      <w:divBdr>
                        <w:top w:val="none" w:sz="0" w:space="0" w:color="auto"/>
                        <w:left w:val="none" w:sz="0" w:space="0" w:color="auto"/>
                        <w:bottom w:val="none" w:sz="0" w:space="0" w:color="auto"/>
                        <w:right w:val="none" w:sz="0" w:space="0" w:color="auto"/>
                      </w:divBdr>
                    </w:div>
                    <w:div w:id="617761704">
                      <w:marLeft w:val="0"/>
                      <w:marRight w:val="0"/>
                      <w:marTop w:val="0"/>
                      <w:marBottom w:val="0"/>
                      <w:divBdr>
                        <w:top w:val="none" w:sz="0" w:space="0" w:color="auto"/>
                        <w:left w:val="none" w:sz="0" w:space="0" w:color="auto"/>
                        <w:bottom w:val="none" w:sz="0" w:space="0" w:color="auto"/>
                        <w:right w:val="none" w:sz="0" w:space="0" w:color="auto"/>
                      </w:divBdr>
                    </w:div>
                    <w:div w:id="443615019">
                      <w:marLeft w:val="0"/>
                      <w:marRight w:val="0"/>
                      <w:marTop w:val="0"/>
                      <w:marBottom w:val="0"/>
                      <w:divBdr>
                        <w:top w:val="none" w:sz="0" w:space="0" w:color="auto"/>
                        <w:left w:val="none" w:sz="0" w:space="0" w:color="auto"/>
                        <w:bottom w:val="none" w:sz="0" w:space="0" w:color="auto"/>
                        <w:right w:val="none" w:sz="0" w:space="0" w:color="auto"/>
                      </w:divBdr>
                    </w:div>
                    <w:div w:id="2114788478">
                      <w:marLeft w:val="0"/>
                      <w:marRight w:val="0"/>
                      <w:marTop w:val="0"/>
                      <w:marBottom w:val="0"/>
                      <w:divBdr>
                        <w:top w:val="none" w:sz="0" w:space="0" w:color="auto"/>
                        <w:left w:val="none" w:sz="0" w:space="0" w:color="auto"/>
                        <w:bottom w:val="none" w:sz="0" w:space="0" w:color="auto"/>
                        <w:right w:val="none" w:sz="0" w:space="0" w:color="auto"/>
                      </w:divBdr>
                    </w:div>
                    <w:div w:id="777871831">
                      <w:marLeft w:val="0"/>
                      <w:marRight w:val="0"/>
                      <w:marTop w:val="0"/>
                      <w:marBottom w:val="0"/>
                      <w:divBdr>
                        <w:top w:val="none" w:sz="0" w:space="0" w:color="auto"/>
                        <w:left w:val="none" w:sz="0" w:space="0" w:color="auto"/>
                        <w:bottom w:val="none" w:sz="0" w:space="0" w:color="auto"/>
                        <w:right w:val="none" w:sz="0" w:space="0" w:color="auto"/>
                      </w:divBdr>
                    </w:div>
                    <w:div w:id="378283955">
                      <w:marLeft w:val="0"/>
                      <w:marRight w:val="0"/>
                      <w:marTop w:val="0"/>
                      <w:marBottom w:val="0"/>
                      <w:divBdr>
                        <w:top w:val="none" w:sz="0" w:space="0" w:color="auto"/>
                        <w:left w:val="none" w:sz="0" w:space="0" w:color="auto"/>
                        <w:bottom w:val="none" w:sz="0" w:space="0" w:color="auto"/>
                        <w:right w:val="none" w:sz="0" w:space="0" w:color="auto"/>
                      </w:divBdr>
                    </w:div>
                    <w:div w:id="577835302">
                      <w:marLeft w:val="0"/>
                      <w:marRight w:val="0"/>
                      <w:marTop w:val="0"/>
                      <w:marBottom w:val="0"/>
                      <w:divBdr>
                        <w:top w:val="none" w:sz="0" w:space="0" w:color="auto"/>
                        <w:left w:val="none" w:sz="0" w:space="0" w:color="auto"/>
                        <w:bottom w:val="none" w:sz="0" w:space="0" w:color="auto"/>
                        <w:right w:val="none" w:sz="0" w:space="0" w:color="auto"/>
                      </w:divBdr>
                    </w:div>
                    <w:div w:id="1642419427">
                      <w:marLeft w:val="0"/>
                      <w:marRight w:val="0"/>
                      <w:marTop w:val="0"/>
                      <w:marBottom w:val="0"/>
                      <w:divBdr>
                        <w:top w:val="none" w:sz="0" w:space="0" w:color="auto"/>
                        <w:left w:val="none" w:sz="0" w:space="0" w:color="auto"/>
                        <w:bottom w:val="none" w:sz="0" w:space="0" w:color="auto"/>
                        <w:right w:val="none" w:sz="0" w:space="0" w:color="auto"/>
                      </w:divBdr>
                    </w:div>
                    <w:div w:id="1017005775">
                      <w:marLeft w:val="0"/>
                      <w:marRight w:val="0"/>
                      <w:marTop w:val="0"/>
                      <w:marBottom w:val="0"/>
                      <w:divBdr>
                        <w:top w:val="none" w:sz="0" w:space="0" w:color="auto"/>
                        <w:left w:val="none" w:sz="0" w:space="0" w:color="auto"/>
                        <w:bottom w:val="none" w:sz="0" w:space="0" w:color="auto"/>
                        <w:right w:val="none" w:sz="0" w:space="0" w:color="auto"/>
                      </w:divBdr>
                    </w:div>
                    <w:div w:id="2129859585">
                      <w:marLeft w:val="0"/>
                      <w:marRight w:val="0"/>
                      <w:marTop w:val="0"/>
                      <w:marBottom w:val="0"/>
                      <w:divBdr>
                        <w:top w:val="none" w:sz="0" w:space="0" w:color="auto"/>
                        <w:left w:val="none" w:sz="0" w:space="0" w:color="auto"/>
                        <w:bottom w:val="none" w:sz="0" w:space="0" w:color="auto"/>
                        <w:right w:val="none" w:sz="0" w:space="0" w:color="auto"/>
                      </w:divBdr>
                    </w:div>
                    <w:div w:id="1798602600">
                      <w:marLeft w:val="0"/>
                      <w:marRight w:val="0"/>
                      <w:marTop w:val="0"/>
                      <w:marBottom w:val="0"/>
                      <w:divBdr>
                        <w:top w:val="none" w:sz="0" w:space="0" w:color="auto"/>
                        <w:left w:val="none" w:sz="0" w:space="0" w:color="auto"/>
                        <w:bottom w:val="none" w:sz="0" w:space="0" w:color="auto"/>
                        <w:right w:val="none" w:sz="0" w:space="0" w:color="auto"/>
                      </w:divBdr>
                    </w:div>
                    <w:div w:id="1670911234">
                      <w:marLeft w:val="0"/>
                      <w:marRight w:val="0"/>
                      <w:marTop w:val="0"/>
                      <w:marBottom w:val="0"/>
                      <w:divBdr>
                        <w:top w:val="none" w:sz="0" w:space="0" w:color="auto"/>
                        <w:left w:val="none" w:sz="0" w:space="0" w:color="auto"/>
                        <w:bottom w:val="none" w:sz="0" w:space="0" w:color="auto"/>
                        <w:right w:val="none" w:sz="0" w:space="0" w:color="auto"/>
                      </w:divBdr>
                    </w:div>
                    <w:div w:id="169375890">
                      <w:marLeft w:val="0"/>
                      <w:marRight w:val="0"/>
                      <w:marTop w:val="0"/>
                      <w:marBottom w:val="0"/>
                      <w:divBdr>
                        <w:top w:val="none" w:sz="0" w:space="0" w:color="auto"/>
                        <w:left w:val="none" w:sz="0" w:space="0" w:color="auto"/>
                        <w:bottom w:val="none" w:sz="0" w:space="0" w:color="auto"/>
                        <w:right w:val="none" w:sz="0" w:space="0" w:color="auto"/>
                      </w:divBdr>
                    </w:div>
                    <w:div w:id="344596086">
                      <w:marLeft w:val="0"/>
                      <w:marRight w:val="0"/>
                      <w:marTop w:val="0"/>
                      <w:marBottom w:val="0"/>
                      <w:divBdr>
                        <w:top w:val="none" w:sz="0" w:space="0" w:color="auto"/>
                        <w:left w:val="none" w:sz="0" w:space="0" w:color="auto"/>
                        <w:bottom w:val="none" w:sz="0" w:space="0" w:color="auto"/>
                        <w:right w:val="none" w:sz="0" w:space="0" w:color="auto"/>
                      </w:divBdr>
                    </w:div>
                    <w:div w:id="624428090">
                      <w:marLeft w:val="0"/>
                      <w:marRight w:val="0"/>
                      <w:marTop w:val="0"/>
                      <w:marBottom w:val="0"/>
                      <w:divBdr>
                        <w:top w:val="none" w:sz="0" w:space="0" w:color="auto"/>
                        <w:left w:val="none" w:sz="0" w:space="0" w:color="auto"/>
                        <w:bottom w:val="none" w:sz="0" w:space="0" w:color="auto"/>
                        <w:right w:val="none" w:sz="0" w:space="0" w:color="auto"/>
                      </w:divBdr>
                    </w:div>
                    <w:div w:id="655382149">
                      <w:marLeft w:val="0"/>
                      <w:marRight w:val="0"/>
                      <w:marTop w:val="0"/>
                      <w:marBottom w:val="0"/>
                      <w:divBdr>
                        <w:top w:val="none" w:sz="0" w:space="0" w:color="auto"/>
                        <w:left w:val="none" w:sz="0" w:space="0" w:color="auto"/>
                        <w:bottom w:val="none" w:sz="0" w:space="0" w:color="auto"/>
                        <w:right w:val="none" w:sz="0" w:space="0" w:color="auto"/>
                      </w:divBdr>
                    </w:div>
                    <w:div w:id="1087073966">
                      <w:marLeft w:val="0"/>
                      <w:marRight w:val="0"/>
                      <w:marTop w:val="0"/>
                      <w:marBottom w:val="0"/>
                      <w:divBdr>
                        <w:top w:val="none" w:sz="0" w:space="0" w:color="auto"/>
                        <w:left w:val="none" w:sz="0" w:space="0" w:color="auto"/>
                        <w:bottom w:val="none" w:sz="0" w:space="0" w:color="auto"/>
                        <w:right w:val="none" w:sz="0" w:space="0" w:color="auto"/>
                      </w:divBdr>
                    </w:div>
                    <w:div w:id="797332419">
                      <w:marLeft w:val="0"/>
                      <w:marRight w:val="0"/>
                      <w:marTop w:val="0"/>
                      <w:marBottom w:val="0"/>
                      <w:divBdr>
                        <w:top w:val="none" w:sz="0" w:space="0" w:color="auto"/>
                        <w:left w:val="none" w:sz="0" w:space="0" w:color="auto"/>
                        <w:bottom w:val="none" w:sz="0" w:space="0" w:color="auto"/>
                        <w:right w:val="none" w:sz="0" w:space="0" w:color="auto"/>
                      </w:divBdr>
                    </w:div>
                    <w:div w:id="28263312">
                      <w:marLeft w:val="0"/>
                      <w:marRight w:val="0"/>
                      <w:marTop w:val="0"/>
                      <w:marBottom w:val="0"/>
                      <w:divBdr>
                        <w:top w:val="none" w:sz="0" w:space="0" w:color="auto"/>
                        <w:left w:val="none" w:sz="0" w:space="0" w:color="auto"/>
                        <w:bottom w:val="none" w:sz="0" w:space="0" w:color="auto"/>
                        <w:right w:val="none" w:sz="0" w:space="0" w:color="auto"/>
                      </w:divBdr>
                    </w:div>
                    <w:div w:id="380248213">
                      <w:marLeft w:val="0"/>
                      <w:marRight w:val="0"/>
                      <w:marTop w:val="0"/>
                      <w:marBottom w:val="0"/>
                      <w:divBdr>
                        <w:top w:val="none" w:sz="0" w:space="0" w:color="auto"/>
                        <w:left w:val="none" w:sz="0" w:space="0" w:color="auto"/>
                        <w:bottom w:val="none" w:sz="0" w:space="0" w:color="auto"/>
                        <w:right w:val="none" w:sz="0" w:space="0" w:color="auto"/>
                      </w:divBdr>
                    </w:div>
                    <w:div w:id="2002851553">
                      <w:marLeft w:val="0"/>
                      <w:marRight w:val="0"/>
                      <w:marTop w:val="0"/>
                      <w:marBottom w:val="0"/>
                      <w:divBdr>
                        <w:top w:val="none" w:sz="0" w:space="0" w:color="auto"/>
                        <w:left w:val="none" w:sz="0" w:space="0" w:color="auto"/>
                        <w:bottom w:val="none" w:sz="0" w:space="0" w:color="auto"/>
                        <w:right w:val="none" w:sz="0" w:space="0" w:color="auto"/>
                      </w:divBdr>
                    </w:div>
                    <w:div w:id="937978953">
                      <w:marLeft w:val="0"/>
                      <w:marRight w:val="0"/>
                      <w:marTop w:val="0"/>
                      <w:marBottom w:val="0"/>
                      <w:divBdr>
                        <w:top w:val="none" w:sz="0" w:space="0" w:color="auto"/>
                        <w:left w:val="none" w:sz="0" w:space="0" w:color="auto"/>
                        <w:bottom w:val="none" w:sz="0" w:space="0" w:color="auto"/>
                        <w:right w:val="none" w:sz="0" w:space="0" w:color="auto"/>
                      </w:divBdr>
                    </w:div>
                    <w:div w:id="1133331200">
                      <w:marLeft w:val="0"/>
                      <w:marRight w:val="0"/>
                      <w:marTop w:val="0"/>
                      <w:marBottom w:val="0"/>
                      <w:divBdr>
                        <w:top w:val="none" w:sz="0" w:space="0" w:color="auto"/>
                        <w:left w:val="none" w:sz="0" w:space="0" w:color="auto"/>
                        <w:bottom w:val="none" w:sz="0" w:space="0" w:color="auto"/>
                        <w:right w:val="none" w:sz="0" w:space="0" w:color="auto"/>
                      </w:divBdr>
                    </w:div>
                    <w:div w:id="1762219282">
                      <w:marLeft w:val="0"/>
                      <w:marRight w:val="0"/>
                      <w:marTop w:val="0"/>
                      <w:marBottom w:val="0"/>
                      <w:divBdr>
                        <w:top w:val="none" w:sz="0" w:space="0" w:color="auto"/>
                        <w:left w:val="none" w:sz="0" w:space="0" w:color="auto"/>
                        <w:bottom w:val="none" w:sz="0" w:space="0" w:color="auto"/>
                        <w:right w:val="none" w:sz="0" w:space="0" w:color="auto"/>
                      </w:divBdr>
                    </w:div>
                    <w:div w:id="715273676">
                      <w:marLeft w:val="0"/>
                      <w:marRight w:val="0"/>
                      <w:marTop w:val="0"/>
                      <w:marBottom w:val="0"/>
                      <w:divBdr>
                        <w:top w:val="none" w:sz="0" w:space="0" w:color="auto"/>
                        <w:left w:val="none" w:sz="0" w:space="0" w:color="auto"/>
                        <w:bottom w:val="none" w:sz="0" w:space="0" w:color="auto"/>
                        <w:right w:val="none" w:sz="0" w:space="0" w:color="auto"/>
                      </w:divBdr>
                    </w:div>
                    <w:div w:id="2083675318">
                      <w:marLeft w:val="0"/>
                      <w:marRight w:val="0"/>
                      <w:marTop w:val="0"/>
                      <w:marBottom w:val="0"/>
                      <w:divBdr>
                        <w:top w:val="none" w:sz="0" w:space="0" w:color="auto"/>
                        <w:left w:val="none" w:sz="0" w:space="0" w:color="auto"/>
                        <w:bottom w:val="none" w:sz="0" w:space="0" w:color="auto"/>
                        <w:right w:val="none" w:sz="0" w:space="0" w:color="auto"/>
                      </w:divBdr>
                    </w:div>
                    <w:div w:id="1609853502">
                      <w:marLeft w:val="0"/>
                      <w:marRight w:val="0"/>
                      <w:marTop w:val="0"/>
                      <w:marBottom w:val="0"/>
                      <w:divBdr>
                        <w:top w:val="none" w:sz="0" w:space="0" w:color="auto"/>
                        <w:left w:val="none" w:sz="0" w:space="0" w:color="auto"/>
                        <w:bottom w:val="none" w:sz="0" w:space="0" w:color="auto"/>
                        <w:right w:val="none" w:sz="0" w:space="0" w:color="auto"/>
                      </w:divBdr>
                    </w:div>
                    <w:div w:id="1816221433">
                      <w:marLeft w:val="0"/>
                      <w:marRight w:val="0"/>
                      <w:marTop w:val="0"/>
                      <w:marBottom w:val="0"/>
                      <w:divBdr>
                        <w:top w:val="none" w:sz="0" w:space="0" w:color="auto"/>
                        <w:left w:val="none" w:sz="0" w:space="0" w:color="auto"/>
                        <w:bottom w:val="none" w:sz="0" w:space="0" w:color="auto"/>
                        <w:right w:val="none" w:sz="0" w:space="0" w:color="auto"/>
                      </w:divBdr>
                    </w:div>
                    <w:div w:id="7846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4641">
          <w:marLeft w:val="0"/>
          <w:marRight w:val="0"/>
          <w:marTop w:val="0"/>
          <w:marBottom w:val="0"/>
          <w:divBdr>
            <w:top w:val="none" w:sz="0" w:space="0" w:color="auto"/>
            <w:left w:val="none" w:sz="0" w:space="0" w:color="auto"/>
            <w:bottom w:val="none" w:sz="0" w:space="0" w:color="auto"/>
            <w:right w:val="none" w:sz="0" w:space="0" w:color="auto"/>
          </w:divBdr>
          <w:divsChild>
            <w:div w:id="1922711508">
              <w:marLeft w:val="0"/>
              <w:marRight w:val="0"/>
              <w:marTop w:val="0"/>
              <w:marBottom w:val="0"/>
              <w:divBdr>
                <w:top w:val="none" w:sz="0" w:space="0" w:color="auto"/>
                <w:left w:val="none" w:sz="0" w:space="0" w:color="auto"/>
                <w:bottom w:val="none" w:sz="0" w:space="0" w:color="auto"/>
                <w:right w:val="none" w:sz="0" w:space="0" w:color="auto"/>
              </w:divBdr>
              <w:divsChild>
                <w:div w:id="1207375903">
                  <w:marLeft w:val="0"/>
                  <w:marRight w:val="0"/>
                  <w:marTop w:val="0"/>
                  <w:marBottom w:val="0"/>
                  <w:divBdr>
                    <w:top w:val="none" w:sz="0" w:space="0" w:color="auto"/>
                    <w:left w:val="none" w:sz="0" w:space="0" w:color="auto"/>
                    <w:bottom w:val="none" w:sz="0" w:space="0" w:color="auto"/>
                    <w:right w:val="none" w:sz="0" w:space="0" w:color="auto"/>
                  </w:divBdr>
                  <w:divsChild>
                    <w:div w:id="1221213966">
                      <w:marLeft w:val="0"/>
                      <w:marRight w:val="0"/>
                      <w:marTop w:val="0"/>
                      <w:marBottom w:val="0"/>
                      <w:divBdr>
                        <w:top w:val="none" w:sz="0" w:space="0" w:color="auto"/>
                        <w:left w:val="none" w:sz="0" w:space="0" w:color="auto"/>
                        <w:bottom w:val="none" w:sz="0" w:space="0" w:color="auto"/>
                        <w:right w:val="none" w:sz="0" w:space="0" w:color="auto"/>
                      </w:divBdr>
                    </w:div>
                    <w:div w:id="694043708">
                      <w:marLeft w:val="0"/>
                      <w:marRight w:val="0"/>
                      <w:marTop w:val="0"/>
                      <w:marBottom w:val="0"/>
                      <w:divBdr>
                        <w:top w:val="none" w:sz="0" w:space="0" w:color="auto"/>
                        <w:left w:val="none" w:sz="0" w:space="0" w:color="auto"/>
                        <w:bottom w:val="none" w:sz="0" w:space="0" w:color="auto"/>
                        <w:right w:val="none" w:sz="0" w:space="0" w:color="auto"/>
                      </w:divBdr>
                    </w:div>
                    <w:div w:id="1254893104">
                      <w:marLeft w:val="0"/>
                      <w:marRight w:val="0"/>
                      <w:marTop w:val="0"/>
                      <w:marBottom w:val="0"/>
                      <w:divBdr>
                        <w:top w:val="none" w:sz="0" w:space="0" w:color="auto"/>
                        <w:left w:val="none" w:sz="0" w:space="0" w:color="auto"/>
                        <w:bottom w:val="none" w:sz="0" w:space="0" w:color="auto"/>
                        <w:right w:val="none" w:sz="0" w:space="0" w:color="auto"/>
                      </w:divBdr>
                    </w:div>
                    <w:div w:id="508301992">
                      <w:marLeft w:val="0"/>
                      <w:marRight w:val="0"/>
                      <w:marTop w:val="0"/>
                      <w:marBottom w:val="0"/>
                      <w:divBdr>
                        <w:top w:val="none" w:sz="0" w:space="0" w:color="auto"/>
                        <w:left w:val="none" w:sz="0" w:space="0" w:color="auto"/>
                        <w:bottom w:val="none" w:sz="0" w:space="0" w:color="auto"/>
                        <w:right w:val="none" w:sz="0" w:space="0" w:color="auto"/>
                      </w:divBdr>
                    </w:div>
                    <w:div w:id="1263152459">
                      <w:marLeft w:val="0"/>
                      <w:marRight w:val="0"/>
                      <w:marTop w:val="0"/>
                      <w:marBottom w:val="0"/>
                      <w:divBdr>
                        <w:top w:val="none" w:sz="0" w:space="0" w:color="auto"/>
                        <w:left w:val="none" w:sz="0" w:space="0" w:color="auto"/>
                        <w:bottom w:val="none" w:sz="0" w:space="0" w:color="auto"/>
                        <w:right w:val="none" w:sz="0" w:space="0" w:color="auto"/>
                      </w:divBdr>
                    </w:div>
                    <w:div w:id="1005981652">
                      <w:marLeft w:val="0"/>
                      <w:marRight w:val="0"/>
                      <w:marTop w:val="0"/>
                      <w:marBottom w:val="0"/>
                      <w:divBdr>
                        <w:top w:val="none" w:sz="0" w:space="0" w:color="auto"/>
                        <w:left w:val="none" w:sz="0" w:space="0" w:color="auto"/>
                        <w:bottom w:val="none" w:sz="0" w:space="0" w:color="auto"/>
                        <w:right w:val="none" w:sz="0" w:space="0" w:color="auto"/>
                      </w:divBdr>
                    </w:div>
                    <w:div w:id="1041321783">
                      <w:marLeft w:val="0"/>
                      <w:marRight w:val="0"/>
                      <w:marTop w:val="0"/>
                      <w:marBottom w:val="0"/>
                      <w:divBdr>
                        <w:top w:val="none" w:sz="0" w:space="0" w:color="auto"/>
                        <w:left w:val="none" w:sz="0" w:space="0" w:color="auto"/>
                        <w:bottom w:val="none" w:sz="0" w:space="0" w:color="auto"/>
                        <w:right w:val="none" w:sz="0" w:space="0" w:color="auto"/>
                      </w:divBdr>
                    </w:div>
                    <w:div w:id="465391793">
                      <w:marLeft w:val="0"/>
                      <w:marRight w:val="0"/>
                      <w:marTop w:val="0"/>
                      <w:marBottom w:val="0"/>
                      <w:divBdr>
                        <w:top w:val="none" w:sz="0" w:space="0" w:color="auto"/>
                        <w:left w:val="none" w:sz="0" w:space="0" w:color="auto"/>
                        <w:bottom w:val="none" w:sz="0" w:space="0" w:color="auto"/>
                        <w:right w:val="none" w:sz="0" w:space="0" w:color="auto"/>
                      </w:divBdr>
                    </w:div>
                    <w:div w:id="1221599760">
                      <w:marLeft w:val="0"/>
                      <w:marRight w:val="0"/>
                      <w:marTop w:val="0"/>
                      <w:marBottom w:val="0"/>
                      <w:divBdr>
                        <w:top w:val="none" w:sz="0" w:space="0" w:color="auto"/>
                        <w:left w:val="none" w:sz="0" w:space="0" w:color="auto"/>
                        <w:bottom w:val="none" w:sz="0" w:space="0" w:color="auto"/>
                        <w:right w:val="none" w:sz="0" w:space="0" w:color="auto"/>
                      </w:divBdr>
                    </w:div>
                    <w:div w:id="1424834987">
                      <w:marLeft w:val="0"/>
                      <w:marRight w:val="0"/>
                      <w:marTop w:val="0"/>
                      <w:marBottom w:val="0"/>
                      <w:divBdr>
                        <w:top w:val="none" w:sz="0" w:space="0" w:color="auto"/>
                        <w:left w:val="none" w:sz="0" w:space="0" w:color="auto"/>
                        <w:bottom w:val="none" w:sz="0" w:space="0" w:color="auto"/>
                        <w:right w:val="none" w:sz="0" w:space="0" w:color="auto"/>
                      </w:divBdr>
                    </w:div>
                    <w:div w:id="1722247587">
                      <w:marLeft w:val="0"/>
                      <w:marRight w:val="0"/>
                      <w:marTop w:val="0"/>
                      <w:marBottom w:val="0"/>
                      <w:divBdr>
                        <w:top w:val="none" w:sz="0" w:space="0" w:color="auto"/>
                        <w:left w:val="none" w:sz="0" w:space="0" w:color="auto"/>
                        <w:bottom w:val="none" w:sz="0" w:space="0" w:color="auto"/>
                        <w:right w:val="none" w:sz="0" w:space="0" w:color="auto"/>
                      </w:divBdr>
                    </w:div>
                    <w:div w:id="834995143">
                      <w:marLeft w:val="0"/>
                      <w:marRight w:val="0"/>
                      <w:marTop w:val="0"/>
                      <w:marBottom w:val="0"/>
                      <w:divBdr>
                        <w:top w:val="none" w:sz="0" w:space="0" w:color="auto"/>
                        <w:left w:val="none" w:sz="0" w:space="0" w:color="auto"/>
                        <w:bottom w:val="none" w:sz="0" w:space="0" w:color="auto"/>
                        <w:right w:val="none" w:sz="0" w:space="0" w:color="auto"/>
                      </w:divBdr>
                    </w:div>
                    <w:div w:id="2006787224">
                      <w:marLeft w:val="0"/>
                      <w:marRight w:val="0"/>
                      <w:marTop w:val="0"/>
                      <w:marBottom w:val="0"/>
                      <w:divBdr>
                        <w:top w:val="none" w:sz="0" w:space="0" w:color="auto"/>
                        <w:left w:val="none" w:sz="0" w:space="0" w:color="auto"/>
                        <w:bottom w:val="none" w:sz="0" w:space="0" w:color="auto"/>
                        <w:right w:val="none" w:sz="0" w:space="0" w:color="auto"/>
                      </w:divBdr>
                    </w:div>
                    <w:div w:id="1526938278">
                      <w:marLeft w:val="0"/>
                      <w:marRight w:val="0"/>
                      <w:marTop w:val="0"/>
                      <w:marBottom w:val="0"/>
                      <w:divBdr>
                        <w:top w:val="none" w:sz="0" w:space="0" w:color="auto"/>
                        <w:left w:val="none" w:sz="0" w:space="0" w:color="auto"/>
                        <w:bottom w:val="none" w:sz="0" w:space="0" w:color="auto"/>
                        <w:right w:val="none" w:sz="0" w:space="0" w:color="auto"/>
                      </w:divBdr>
                    </w:div>
                    <w:div w:id="82848410">
                      <w:marLeft w:val="0"/>
                      <w:marRight w:val="0"/>
                      <w:marTop w:val="0"/>
                      <w:marBottom w:val="0"/>
                      <w:divBdr>
                        <w:top w:val="none" w:sz="0" w:space="0" w:color="auto"/>
                        <w:left w:val="none" w:sz="0" w:space="0" w:color="auto"/>
                        <w:bottom w:val="none" w:sz="0" w:space="0" w:color="auto"/>
                        <w:right w:val="none" w:sz="0" w:space="0" w:color="auto"/>
                      </w:divBdr>
                    </w:div>
                    <w:div w:id="1732733068">
                      <w:marLeft w:val="0"/>
                      <w:marRight w:val="0"/>
                      <w:marTop w:val="0"/>
                      <w:marBottom w:val="0"/>
                      <w:divBdr>
                        <w:top w:val="none" w:sz="0" w:space="0" w:color="auto"/>
                        <w:left w:val="none" w:sz="0" w:space="0" w:color="auto"/>
                        <w:bottom w:val="none" w:sz="0" w:space="0" w:color="auto"/>
                        <w:right w:val="none" w:sz="0" w:space="0" w:color="auto"/>
                      </w:divBdr>
                    </w:div>
                    <w:div w:id="1619337406">
                      <w:marLeft w:val="0"/>
                      <w:marRight w:val="0"/>
                      <w:marTop w:val="0"/>
                      <w:marBottom w:val="0"/>
                      <w:divBdr>
                        <w:top w:val="none" w:sz="0" w:space="0" w:color="auto"/>
                        <w:left w:val="none" w:sz="0" w:space="0" w:color="auto"/>
                        <w:bottom w:val="none" w:sz="0" w:space="0" w:color="auto"/>
                        <w:right w:val="none" w:sz="0" w:space="0" w:color="auto"/>
                      </w:divBdr>
                    </w:div>
                    <w:div w:id="813596078">
                      <w:marLeft w:val="0"/>
                      <w:marRight w:val="0"/>
                      <w:marTop w:val="0"/>
                      <w:marBottom w:val="0"/>
                      <w:divBdr>
                        <w:top w:val="none" w:sz="0" w:space="0" w:color="auto"/>
                        <w:left w:val="none" w:sz="0" w:space="0" w:color="auto"/>
                        <w:bottom w:val="none" w:sz="0" w:space="0" w:color="auto"/>
                        <w:right w:val="none" w:sz="0" w:space="0" w:color="auto"/>
                      </w:divBdr>
                    </w:div>
                    <w:div w:id="449593863">
                      <w:marLeft w:val="0"/>
                      <w:marRight w:val="0"/>
                      <w:marTop w:val="0"/>
                      <w:marBottom w:val="0"/>
                      <w:divBdr>
                        <w:top w:val="none" w:sz="0" w:space="0" w:color="auto"/>
                        <w:left w:val="none" w:sz="0" w:space="0" w:color="auto"/>
                        <w:bottom w:val="none" w:sz="0" w:space="0" w:color="auto"/>
                        <w:right w:val="none" w:sz="0" w:space="0" w:color="auto"/>
                      </w:divBdr>
                    </w:div>
                    <w:div w:id="736512798">
                      <w:marLeft w:val="0"/>
                      <w:marRight w:val="0"/>
                      <w:marTop w:val="0"/>
                      <w:marBottom w:val="0"/>
                      <w:divBdr>
                        <w:top w:val="none" w:sz="0" w:space="0" w:color="auto"/>
                        <w:left w:val="none" w:sz="0" w:space="0" w:color="auto"/>
                        <w:bottom w:val="none" w:sz="0" w:space="0" w:color="auto"/>
                        <w:right w:val="none" w:sz="0" w:space="0" w:color="auto"/>
                      </w:divBdr>
                    </w:div>
                    <w:div w:id="1276329632">
                      <w:marLeft w:val="0"/>
                      <w:marRight w:val="0"/>
                      <w:marTop w:val="0"/>
                      <w:marBottom w:val="0"/>
                      <w:divBdr>
                        <w:top w:val="none" w:sz="0" w:space="0" w:color="auto"/>
                        <w:left w:val="none" w:sz="0" w:space="0" w:color="auto"/>
                        <w:bottom w:val="none" w:sz="0" w:space="0" w:color="auto"/>
                        <w:right w:val="none" w:sz="0" w:space="0" w:color="auto"/>
                      </w:divBdr>
                    </w:div>
                    <w:div w:id="146168936">
                      <w:marLeft w:val="0"/>
                      <w:marRight w:val="0"/>
                      <w:marTop w:val="0"/>
                      <w:marBottom w:val="0"/>
                      <w:divBdr>
                        <w:top w:val="none" w:sz="0" w:space="0" w:color="auto"/>
                        <w:left w:val="none" w:sz="0" w:space="0" w:color="auto"/>
                        <w:bottom w:val="none" w:sz="0" w:space="0" w:color="auto"/>
                        <w:right w:val="none" w:sz="0" w:space="0" w:color="auto"/>
                      </w:divBdr>
                    </w:div>
                    <w:div w:id="742525456">
                      <w:marLeft w:val="0"/>
                      <w:marRight w:val="0"/>
                      <w:marTop w:val="0"/>
                      <w:marBottom w:val="0"/>
                      <w:divBdr>
                        <w:top w:val="none" w:sz="0" w:space="0" w:color="auto"/>
                        <w:left w:val="none" w:sz="0" w:space="0" w:color="auto"/>
                        <w:bottom w:val="none" w:sz="0" w:space="0" w:color="auto"/>
                        <w:right w:val="none" w:sz="0" w:space="0" w:color="auto"/>
                      </w:divBdr>
                    </w:div>
                    <w:div w:id="331299786">
                      <w:marLeft w:val="0"/>
                      <w:marRight w:val="0"/>
                      <w:marTop w:val="0"/>
                      <w:marBottom w:val="0"/>
                      <w:divBdr>
                        <w:top w:val="none" w:sz="0" w:space="0" w:color="auto"/>
                        <w:left w:val="none" w:sz="0" w:space="0" w:color="auto"/>
                        <w:bottom w:val="none" w:sz="0" w:space="0" w:color="auto"/>
                        <w:right w:val="none" w:sz="0" w:space="0" w:color="auto"/>
                      </w:divBdr>
                    </w:div>
                    <w:div w:id="1592734342">
                      <w:marLeft w:val="0"/>
                      <w:marRight w:val="0"/>
                      <w:marTop w:val="0"/>
                      <w:marBottom w:val="0"/>
                      <w:divBdr>
                        <w:top w:val="none" w:sz="0" w:space="0" w:color="auto"/>
                        <w:left w:val="none" w:sz="0" w:space="0" w:color="auto"/>
                        <w:bottom w:val="none" w:sz="0" w:space="0" w:color="auto"/>
                        <w:right w:val="none" w:sz="0" w:space="0" w:color="auto"/>
                      </w:divBdr>
                    </w:div>
                    <w:div w:id="1196232602">
                      <w:marLeft w:val="0"/>
                      <w:marRight w:val="0"/>
                      <w:marTop w:val="0"/>
                      <w:marBottom w:val="0"/>
                      <w:divBdr>
                        <w:top w:val="none" w:sz="0" w:space="0" w:color="auto"/>
                        <w:left w:val="none" w:sz="0" w:space="0" w:color="auto"/>
                        <w:bottom w:val="none" w:sz="0" w:space="0" w:color="auto"/>
                        <w:right w:val="none" w:sz="0" w:space="0" w:color="auto"/>
                      </w:divBdr>
                    </w:div>
                    <w:div w:id="128254128">
                      <w:marLeft w:val="0"/>
                      <w:marRight w:val="0"/>
                      <w:marTop w:val="0"/>
                      <w:marBottom w:val="0"/>
                      <w:divBdr>
                        <w:top w:val="none" w:sz="0" w:space="0" w:color="auto"/>
                        <w:left w:val="none" w:sz="0" w:space="0" w:color="auto"/>
                        <w:bottom w:val="none" w:sz="0" w:space="0" w:color="auto"/>
                        <w:right w:val="none" w:sz="0" w:space="0" w:color="auto"/>
                      </w:divBdr>
                    </w:div>
                    <w:div w:id="1633050420">
                      <w:marLeft w:val="0"/>
                      <w:marRight w:val="0"/>
                      <w:marTop w:val="0"/>
                      <w:marBottom w:val="0"/>
                      <w:divBdr>
                        <w:top w:val="none" w:sz="0" w:space="0" w:color="auto"/>
                        <w:left w:val="none" w:sz="0" w:space="0" w:color="auto"/>
                        <w:bottom w:val="none" w:sz="0" w:space="0" w:color="auto"/>
                        <w:right w:val="none" w:sz="0" w:space="0" w:color="auto"/>
                      </w:divBdr>
                    </w:div>
                    <w:div w:id="1749958148">
                      <w:marLeft w:val="0"/>
                      <w:marRight w:val="0"/>
                      <w:marTop w:val="0"/>
                      <w:marBottom w:val="0"/>
                      <w:divBdr>
                        <w:top w:val="none" w:sz="0" w:space="0" w:color="auto"/>
                        <w:left w:val="none" w:sz="0" w:space="0" w:color="auto"/>
                        <w:bottom w:val="none" w:sz="0" w:space="0" w:color="auto"/>
                        <w:right w:val="none" w:sz="0" w:space="0" w:color="auto"/>
                      </w:divBdr>
                    </w:div>
                    <w:div w:id="1002204129">
                      <w:marLeft w:val="0"/>
                      <w:marRight w:val="0"/>
                      <w:marTop w:val="0"/>
                      <w:marBottom w:val="0"/>
                      <w:divBdr>
                        <w:top w:val="none" w:sz="0" w:space="0" w:color="auto"/>
                        <w:left w:val="none" w:sz="0" w:space="0" w:color="auto"/>
                        <w:bottom w:val="none" w:sz="0" w:space="0" w:color="auto"/>
                        <w:right w:val="none" w:sz="0" w:space="0" w:color="auto"/>
                      </w:divBdr>
                    </w:div>
                    <w:div w:id="1006438074">
                      <w:marLeft w:val="0"/>
                      <w:marRight w:val="0"/>
                      <w:marTop w:val="0"/>
                      <w:marBottom w:val="0"/>
                      <w:divBdr>
                        <w:top w:val="none" w:sz="0" w:space="0" w:color="auto"/>
                        <w:left w:val="none" w:sz="0" w:space="0" w:color="auto"/>
                        <w:bottom w:val="none" w:sz="0" w:space="0" w:color="auto"/>
                        <w:right w:val="none" w:sz="0" w:space="0" w:color="auto"/>
                      </w:divBdr>
                    </w:div>
                    <w:div w:id="485317811">
                      <w:marLeft w:val="0"/>
                      <w:marRight w:val="0"/>
                      <w:marTop w:val="0"/>
                      <w:marBottom w:val="0"/>
                      <w:divBdr>
                        <w:top w:val="none" w:sz="0" w:space="0" w:color="auto"/>
                        <w:left w:val="none" w:sz="0" w:space="0" w:color="auto"/>
                        <w:bottom w:val="none" w:sz="0" w:space="0" w:color="auto"/>
                        <w:right w:val="none" w:sz="0" w:space="0" w:color="auto"/>
                      </w:divBdr>
                    </w:div>
                    <w:div w:id="1561554946">
                      <w:marLeft w:val="0"/>
                      <w:marRight w:val="0"/>
                      <w:marTop w:val="0"/>
                      <w:marBottom w:val="0"/>
                      <w:divBdr>
                        <w:top w:val="none" w:sz="0" w:space="0" w:color="auto"/>
                        <w:left w:val="none" w:sz="0" w:space="0" w:color="auto"/>
                        <w:bottom w:val="none" w:sz="0" w:space="0" w:color="auto"/>
                        <w:right w:val="none" w:sz="0" w:space="0" w:color="auto"/>
                      </w:divBdr>
                    </w:div>
                    <w:div w:id="947468002">
                      <w:marLeft w:val="0"/>
                      <w:marRight w:val="0"/>
                      <w:marTop w:val="0"/>
                      <w:marBottom w:val="0"/>
                      <w:divBdr>
                        <w:top w:val="none" w:sz="0" w:space="0" w:color="auto"/>
                        <w:left w:val="none" w:sz="0" w:space="0" w:color="auto"/>
                        <w:bottom w:val="none" w:sz="0" w:space="0" w:color="auto"/>
                        <w:right w:val="none" w:sz="0" w:space="0" w:color="auto"/>
                      </w:divBdr>
                    </w:div>
                    <w:div w:id="152645378">
                      <w:marLeft w:val="0"/>
                      <w:marRight w:val="0"/>
                      <w:marTop w:val="0"/>
                      <w:marBottom w:val="0"/>
                      <w:divBdr>
                        <w:top w:val="none" w:sz="0" w:space="0" w:color="auto"/>
                        <w:left w:val="none" w:sz="0" w:space="0" w:color="auto"/>
                        <w:bottom w:val="none" w:sz="0" w:space="0" w:color="auto"/>
                        <w:right w:val="none" w:sz="0" w:space="0" w:color="auto"/>
                      </w:divBdr>
                    </w:div>
                    <w:div w:id="1837649798">
                      <w:marLeft w:val="0"/>
                      <w:marRight w:val="0"/>
                      <w:marTop w:val="0"/>
                      <w:marBottom w:val="0"/>
                      <w:divBdr>
                        <w:top w:val="none" w:sz="0" w:space="0" w:color="auto"/>
                        <w:left w:val="none" w:sz="0" w:space="0" w:color="auto"/>
                        <w:bottom w:val="none" w:sz="0" w:space="0" w:color="auto"/>
                        <w:right w:val="none" w:sz="0" w:space="0" w:color="auto"/>
                      </w:divBdr>
                    </w:div>
                    <w:div w:id="1801462302">
                      <w:marLeft w:val="0"/>
                      <w:marRight w:val="0"/>
                      <w:marTop w:val="0"/>
                      <w:marBottom w:val="0"/>
                      <w:divBdr>
                        <w:top w:val="none" w:sz="0" w:space="0" w:color="auto"/>
                        <w:left w:val="none" w:sz="0" w:space="0" w:color="auto"/>
                        <w:bottom w:val="none" w:sz="0" w:space="0" w:color="auto"/>
                        <w:right w:val="none" w:sz="0" w:space="0" w:color="auto"/>
                      </w:divBdr>
                    </w:div>
                    <w:div w:id="1863081237">
                      <w:marLeft w:val="0"/>
                      <w:marRight w:val="0"/>
                      <w:marTop w:val="0"/>
                      <w:marBottom w:val="0"/>
                      <w:divBdr>
                        <w:top w:val="none" w:sz="0" w:space="0" w:color="auto"/>
                        <w:left w:val="none" w:sz="0" w:space="0" w:color="auto"/>
                        <w:bottom w:val="none" w:sz="0" w:space="0" w:color="auto"/>
                        <w:right w:val="none" w:sz="0" w:space="0" w:color="auto"/>
                      </w:divBdr>
                    </w:div>
                    <w:div w:id="598100669">
                      <w:marLeft w:val="0"/>
                      <w:marRight w:val="0"/>
                      <w:marTop w:val="0"/>
                      <w:marBottom w:val="0"/>
                      <w:divBdr>
                        <w:top w:val="none" w:sz="0" w:space="0" w:color="auto"/>
                        <w:left w:val="none" w:sz="0" w:space="0" w:color="auto"/>
                        <w:bottom w:val="none" w:sz="0" w:space="0" w:color="auto"/>
                        <w:right w:val="none" w:sz="0" w:space="0" w:color="auto"/>
                      </w:divBdr>
                    </w:div>
                    <w:div w:id="1400982729">
                      <w:marLeft w:val="0"/>
                      <w:marRight w:val="0"/>
                      <w:marTop w:val="0"/>
                      <w:marBottom w:val="0"/>
                      <w:divBdr>
                        <w:top w:val="none" w:sz="0" w:space="0" w:color="auto"/>
                        <w:left w:val="none" w:sz="0" w:space="0" w:color="auto"/>
                        <w:bottom w:val="none" w:sz="0" w:space="0" w:color="auto"/>
                        <w:right w:val="none" w:sz="0" w:space="0" w:color="auto"/>
                      </w:divBdr>
                    </w:div>
                    <w:div w:id="1442527119">
                      <w:marLeft w:val="0"/>
                      <w:marRight w:val="0"/>
                      <w:marTop w:val="0"/>
                      <w:marBottom w:val="0"/>
                      <w:divBdr>
                        <w:top w:val="none" w:sz="0" w:space="0" w:color="auto"/>
                        <w:left w:val="none" w:sz="0" w:space="0" w:color="auto"/>
                        <w:bottom w:val="none" w:sz="0" w:space="0" w:color="auto"/>
                        <w:right w:val="none" w:sz="0" w:space="0" w:color="auto"/>
                      </w:divBdr>
                    </w:div>
                    <w:div w:id="1858277022">
                      <w:marLeft w:val="0"/>
                      <w:marRight w:val="0"/>
                      <w:marTop w:val="0"/>
                      <w:marBottom w:val="0"/>
                      <w:divBdr>
                        <w:top w:val="none" w:sz="0" w:space="0" w:color="auto"/>
                        <w:left w:val="none" w:sz="0" w:space="0" w:color="auto"/>
                        <w:bottom w:val="none" w:sz="0" w:space="0" w:color="auto"/>
                        <w:right w:val="none" w:sz="0" w:space="0" w:color="auto"/>
                      </w:divBdr>
                    </w:div>
                    <w:div w:id="1589269252">
                      <w:marLeft w:val="0"/>
                      <w:marRight w:val="0"/>
                      <w:marTop w:val="0"/>
                      <w:marBottom w:val="0"/>
                      <w:divBdr>
                        <w:top w:val="none" w:sz="0" w:space="0" w:color="auto"/>
                        <w:left w:val="none" w:sz="0" w:space="0" w:color="auto"/>
                        <w:bottom w:val="none" w:sz="0" w:space="0" w:color="auto"/>
                        <w:right w:val="none" w:sz="0" w:space="0" w:color="auto"/>
                      </w:divBdr>
                    </w:div>
                    <w:div w:id="1406343916">
                      <w:marLeft w:val="0"/>
                      <w:marRight w:val="0"/>
                      <w:marTop w:val="0"/>
                      <w:marBottom w:val="0"/>
                      <w:divBdr>
                        <w:top w:val="none" w:sz="0" w:space="0" w:color="auto"/>
                        <w:left w:val="none" w:sz="0" w:space="0" w:color="auto"/>
                        <w:bottom w:val="none" w:sz="0" w:space="0" w:color="auto"/>
                        <w:right w:val="none" w:sz="0" w:space="0" w:color="auto"/>
                      </w:divBdr>
                    </w:div>
                    <w:div w:id="1823890716">
                      <w:marLeft w:val="0"/>
                      <w:marRight w:val="0"/>
                      <w:marTop w:val="0"/>
                      <w:marBottom w:val="0"/>
                      <w:divBdr>
                        <w:top w:val="none" w:sz="0" w:space="0" w:color="auto"/>
                        <w:left w:val="none" w:sz="0" w:space="0" w:color="auto"/>
                        <w:bottom w:val="none" w:sz="0" w:space="0" w:color="auto"/>
                        <w:right w:val="none" w:sz="0" w:space="0" w:color="auto"/>
                      </w:divBdr>
                    </w:div>
                    <w:div w:id="579019972">
                      <w:marLeft w:val="0"/>
                      <w:marRight w:val="0"/>
                      <w:marTop w:val="0"/>
                      <w:marBottom w:val="0"/>
                      <w:divBdr>
                        <w:top w:val="none" w:sz="0" w:space="0" w:color="auto"/>
                        <w:left w:val="none" w:sz="0" w:space="0" w:color="auto"/>
                        <w:bottom w:val="none" w:sz="0" w:space="0" w:color="auto"/>
                        <w:right w:val="none" w:sz="0" w:space="0" w:color="auto"/>
                      </w:divBdr>
                    </w:div>
                    <w:div w:id="236600987">
                      <w:marLeft w:val="0"/>
                      <w:marRight w:val="0"/>
                      <w:marTop w:val="0"/>
                      <w:marBottom w:val="0"/>
                      <w:divBdr>
                        <w:top w:val="none" w:sz="0" w:space="0" w:color="auto"/>
                        <w:left w:val="none" w:sz="0" w:space="0" w:color="auto"/>
                        <w:bottom w:val="none" w:sz="0" w:space="0" w:color="auto"/>
                        <w:right w:val="none" w:sz="0" w:space="0" w:color="auto"/>
                      </w:divBdr>
                    </w:div>
                    <w:div w:id="1450464668">
                      <w:marLeft w:val="0"/>
                      <w:marRight w:val="0"/>
                      <w:marTop w:val="0"/>
                      <w:marBottom w:val="0"/>
                      <w:divBdr>
                        <w:top w:val="none" w:sz="0" w:space="0" w:color="auto"/>
                        <w:left w:val="none" w:sz="0" w:space="0" w:color="auto"/>
                        <w:bottom w:val="none" w:sz="0" w:space="0" w:color="auto"/>
                        <w:right w:val="none" w:sz="0" w:space="0" w:color="auto"/>
                      </w:divBdr>
                    </w:div>
                    <w:div w:id="1410423311">
                      <w:marLeft w:val="0"/>
                      <w:marRight w:val="0"/>
                      <w:marTop w:val="0"/>
                      <w:marBottom w:val="0"/>
                      <w:divBdr>
                        <w:top w:val="none" w:sz="0" w:space="0" w:color="auto"/>
                        <w:left w:val="none" w:sz="0" w:space="0" w:color="auto"/>
                        <w:bottom w:val="none" w:sz="0" w:space="0" w:color="auto"/>
                        <w:right w:val="none" w:sz="0" w:space="0" w:color="auto"/>
                      </w:divBdr>
                    </w:div>
                    <w:div w:id="571040728">
                      <w:marLeft w:val="0"/>
                      <w:marRight w:val="0"/>
                      <w:marTop w:val="0"/>
                      <w:marBottom w:val="0"/>
                      <w:divBdr>
                        <w:top w:val="none" w:sz="0" w:space="0" w:color="auto"/>
                        <w:left w:val="none" w:sz="0" w:space="0" w:color="auto"/>
                        <w:bottom w:val="none" w:sz="0" w:space="0" w:color="auto"/>
                        <w:right w:val="none" w:sz="0" w:space="0" w:color="auto"/>
                      </w:divBdr>
                    </w:div>
                    <w:div w:id="2037195555">
                      <w:marLeft w:val="0"/>
                      <w:marRight w:val="0"/>
                      <w:marTop w:val="0"/>
                      <w:marBottom w:val="0"/>
                      <w:divBdr>
                        <w:top w:val="none" w:sz="0" w:space="0" w:color="auto"/>
                        <w:left w:val="none" w:sz="0" w:space="0" w:color="auto"/>
                        <w:bottom w:val="none" w:sz="0" w:space="0" w:color="auto"/>
                        <w:right w:val="none" w:sz="0" w:space="0" w:color="auto"/>
                      </w:divBdr>
                    </w:div>
                    <w:div w:id="1995717095">
                      <w:marLeft w:val="0"/>
                      <w:marRight w:val="0"/>
                      <w:marTop w:val="0"/>
                      <w:marBottom w:val="0"/>
                      <w:divBdr>
                        <w:top w:val="none" w:sz="0" w:space="0" w:color="auto"/>
                        <w:left w:val="none" w:sz="0" w:space="0" w:color="auto"/>
                        <w:bottom w:val="none" w:sz="0" w:space="0" w:color="auto"/>
                        <w:right w:val="none" w:sz="0" w:space="0" w:color="auto"/>
                      </w:divBdr>
                    </w:div>
                    <w:div w:id="2051346162">
                      <w:marLeft w:val="0"/>
                      <w:marRight w:val="0"/>
                      <w:marTop w:val="0"/>
                      <w:marBottom w:val="0"/>
                      <w:divBdr>
                        <w:top w:val="none" w:sz="0" w:space="0" w:color="auto"/>
                        <w:left w:val="none" w:sz="0" w:space="0" w:color="auto"/>
                        <w:bottom w:val="none" w:sz="0" w:space="0" w:color="auto"/>
                        <w:right w:val="none" w:sz="0" w:space="0" w:color="auto"/>
                      </w:divBdr>
                    </w:div>
                    <w:div w:id="2018271332">
                      <w:marLeft w:val="0"/>
                      <w:marRight w:val="0"/>
                      <w:marTop w:val="0"/>
                      <w:marBottom w:val="0"/>
                      <w:divBdr>
                        <w:top w:val="none" w:sz="0" w:space="0" w:color="auto"/>
                        <w:left w:val="none" w:sz="0" w:space="0" w:color="auto"/>
                        <w:bottom w:val="none" w:sz="0" w:space="0" w:color="auto"/>
                        <w:right w:val="none" w:sz="0" w:space="0" w:color="auto"/>
                      </w:divBdr>
                    </w:div>
                    <w:div w:id="191039993">
                      <w:marLeft w:val="0"/>
                      <w:marRight w:val="0"/>
                      <w:marTop w:val="0"/>
                      <w:marBottom w:val="0"/>
                      <w:divBdr>
                        <w:top w:val="none" w:sz="0" w:space="0" w:color="auto"/>
                        <w:left w:val="none" w:sz="0" w:space="0" w:color="auto"/>
                        <w:bottom w:val="none" w:sz="0" w:space="0" w:color="auto"/>
                        <w:right w:val="none" w:sz="0" w:space="0" w:color="auto"/>
                      </w:divBdr>
                    </w:div>
                    <w:div w:id="747506631">
                      <w:marLeft w:val="0"/>
                      <w:marRight w:val="0"/>
                      <w:marTop w:val="0"/>
                      <w:marBottom w:val="0"/>
                      <w:divBdr>
                        <w:top w:val="none" w:sz="0" w:space="0" w:color="auto"/>
                        <w:left w:val="none" w:sz="0" w:space="0" w:color="auto"/>
                        <w:bottom w:val="none" w:sz="0" w:space="0" w:color="auto"/>
                        <w:right w:val="none" w:sz="0" w:space="0" w:color="auto"/>
                      </w:divBdr>
                    </w:div>
                    <w:div w:id="1842890008">
                      <w:marLeft w:val="0"/>
                      <w:marRight w:val="0"/>
                      <w:marTop w:val="0"/>
                      <w:marBottom w:val="0"/>
                      <w:divBdr>
                        <w:top w:val="none" w:sz="0" w:space="0" w:color="auto"/>
                        <w:left w:val="none" w:sz="0" w:space="0" w:color="auto"/>
                        <w:bottom w:val="none" w:sz="0" w:space="0" w:color="auto"/>
                        <w:right w:val="none" w:sz="0" w:space="0" w:color="auto"/>
                      </w:divBdr>
                    </w:div>
                    <w:div w:id="1189296857">
                      <w:marLeft w:val="0"/>
                      <w:marRight w:val="0"/>
                      <w:marTop w:val="0"/>
                      <w:marBottom w:val="0"/>
                      <w:divBdr>
                        <w:top w:val="none" w:sz="0" w:space="0" w:color="auto"/>
                        <w:left w:val="none" w:sz="0" w:space="0" w:color="auto"/>
                        <w:bottom w:val="none" w:sz="0" w:space="0" w:color="auto"/>
                        <w:right w:val="none" w:sz="0" w:space="0" w:color="auto"/>
                      </w:divBdr>
                    </w:div>
                    <w:div w:id="890846804">
                      <w:marLeft w:val="0"/>
                      <w:marRight w:val="0"/>
                      <w:marTop w:val="0"/>
                      <w:marBottom w:val="0"/>
                      <w:divBdr>
                        <w:top w:val="none" w:sz="0" w:space="0" w:color="auto"/>
                        <w:left w:val="none" w:sz="0" w:space="0" w:color="auto"/>
                        <w:bottom w:val="none" w:sz="0" w:space="0" w:color="auto"/>
                        <w:right w:val="none" w:sz="0" w:space="0" w:color="auto"/>
                      </w:divBdr>
                    </w:div>
                    <w:div w:id="1115757295">
                      <w:marLeft w:val="0"/>
                      <w:marRight w:val="0"/>
                      <w:marTop w:val="0"/>
                      <w:marBottom w:val="0"/>
                      <w:divBdr>
                        <w:top w:val="none" w:sz="0" w:space="0" w:color="auto"/>
                        <w:left w:val="none" w:sz="0" w:space="0" w:color="auto"/>
                        <w:bottom w:val="none" w:sz="0" w:space="0" w:color="auto"/>
                        <w:right w:val="none" w:sz="0" w:space="0" w:color="auto"/>
                      </w:divBdr>
                    </w:div>
                    <w:div w:id="1652515868">
                      <w:marLeft w:val="0"/>
                      <w:marRight w:val="0"/>
                      <w:marTop w:val="0"/>
                      <w:marBottom w:val="0"/>
                      <w:divBdr>
                        <w:top w:val="none" w:sz="0" w:space="0" w:color="auto"/>
                        <w:left w:val="none" w:sz="0" w:space="0" w:color="auto"/>
                        <w:bottom w:val="none" w:sz="0" w:space="0" w:color="auto"/>
                        <w:right w:val="none" w:sz="0" w:space="0" w:color="auto"/>
                      </w:divBdr>
                    </w:div>
                    <w:div w:id="724186171">
                      <w:marLeft w:val="0"/>
                      <w:marRight w:val="0"/>
                      <w:marTop w:val="0"/>
                      <w:marBottom w:val="0"/>
                      <w:divBdr>
                        <w:top w:val="none" w:sz="0" w:space="0" w:color="auto"/>
                        <w:left w:val="none" w:sz="0" w:space="0" w:color="auto"/>
                        <w:bottom w:val="none" w:sz="0" w:space="0" w:color="auto"/>
                        <w:right w:val="none" w:sz="0" w:space="0" w:color="auto"/>
                      </w:divBdr>
                    </w:div>
                    <w:div w:id="1350371108">
                      <w:marLeft w:val="0"/>
                      <w:marRight w:val="0"/>
                      <w:marTop w:val="0"/>
                      <w:marBottom w:val="0"/>
                      <w:divBdr>
                        <w:top w:val="none" w:sz="0" w:space="0" w:color="auto"/>
                        <w:left w:val="none" w:sz="0" w:space="0" w:color="auto"/>
                        <w:bottom w:val="none" w:sz="0" w:space="0" w:color="auto"/>
                        <w:right w:val="none" w:sz="0" w:space="0" w:color="auto"/>
                      </w:divBdr>
                    </w:div>
                    <w:div w:id="1880704182">
                      <w:marLeft w:val="0"/>
                      <w:marRight w:val="0"/>
                      <w:marTop w:val="0"/>
                      <w:marBottom w:val="0"/>
                      <w:divBdr>
                        <w:top w:val="none" w:sz="0" w:space="0" w:color="auto"/>
                        <w:left w:val="none" w:sz="0" w:space="0" w:color="auto"/>
                        <w:bottom w:val="none" w:sz="0" w:space="0" w:color="auto"/>
                        <w:right w:val="none" w:sz="0" w:space="0" w:color="auto"/>
                      </w:divBdr>
                    </w:div>
                    <w:div w:id="589973209">
                      <w:marLeft w:val="0"/>
                      <w:marRight w:val="0"/>
                      <w:marTop w:val="0"/>
                      <w:marBottom w:val="0"/>
                      <w:divBdr>
                        <w:top w:val="none" w:sz="0" w:space="0" w:color="auto"/>
                        <w:left w:val="none" w:sz="0" w:space="0" w:color="auto"/>
                        <w:bottom w:val="none" w:sz="0" w:space="0" w:color="auto"/>
                        <w:right w:val="none" w:sz="0" w:space="0" w:color="auto"/>
                      </w:divBdr>
                    </w:div>
                    <w:div w:id="556404452">
                      <w:marLeft w:val="0"/>
                      <w:marRight w:val="0"/>
                      <w:marTop w:val="0"/>
                      <w:marBottom w:val="0"/>
                      <w:divBdr>
                        <w:top w:val="none" w:sz="0" w:space="0" w:color="auto"/>
                        <w:left w:val="none" w:sz="0" w:space="0" w:color="auto"/>
                        <w:bottom w:val="none" w:sz="0" w:space="0" w:color="auto"/>
                        <w:right w:val="none" w:sz="0" w:space="0" w:color="auto"/>
                      </w:divBdr>
                    </w:div>
                    <w:div w:id="1470128154">
                      <w:marLeft w:val="0"/>
                      <w:marRight w:val="0"/>
                      <w:marTop w:val="0"/>
                      <w:marBottom w:val="0"/>
                      <w:divBdr>
                        <w:top w:val="none" w:sz="0" w:space="0" w:color="auto"/>
                        <w:left w:val="none" w:sz="0" w:space="0" w:color="auto"/>
                        <w:bottom w:val="none" w:sz="0" w:space="0" w:color="auto"/>
                        <w:right w:val="none" w:sz="0" w:space="0" w:color="auto"/>
                      </w:divBdr>
                    </w:div>
                    <w:div w:id="19828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505">
          <w:marLeft w:val="0"/>
          <w:marRight w:val="0"/>
          <w:marTop w:val="0"/>
          <w:marBottom w:val="0"/>
          <w:divBdr>
            <w:top w:val="none" w:sz="0" w:space="0" w:color="auto"/>
            <w:left w:val="none" w:sz="0" w:space="0" w:color="auto"/>
            <w:bottom w:val="none" w:sz="0" w:space="0" w:color="auto"/>
            <w:right w:val="none" w:sz="0" w:space="0" w:color="auto"/>
          </w:divBdr>
          <w:divsChild>
            <w:div w:id="1898084384">
              <w:marLeft w:val="0"/>
              <w:marRight w:val="0"/>
              <w:marTop w:val="0"/>
              <w:marBottom w:val="0"/>
              <w:divBdr>
                <w:top w:val="none" w:sz="0" w:space="0" w:color="auto"/>
                <w:left w:val="none" w:sz="0" w:space="0" w:color="auto"/>
                <w:bottom w:val="none" w:sz="0" w:space="0" w:color="auto"/>
                <w:right w:val="none" w:sz="0" w:space="0" w:color="auto"/>
              </w:divBdr>
              <w:divsChild>
                <w:div w:id="1415473372">
                  <w:marLeft w:val="0"/>
                  <w:marRight w:val="0"/>
                  <w:marTop w:val="0"/>
                  <w:marBottom w:val="0"/>
                  <w:divBdr>
                    <w:top w:val="none" w:sz="0" w:space="0" w:color="auto"/>
                    <w:left w:val="none" w:sz="0" w:space="0" w:color="auto"/>
                    <w:bottom w:val="none" w:sz="0" w:space="0" w:color="auto"/>
                    <w:right w:val="none" w:sz="0" w:space="0" w:color="auto"/>
                  </w:divBdr>
                  <w:divsChild>
                    <w:div w:id="42680499">
                      <w:marLeft w:val="0"/>
                      <w:marRight w:val="0"/>
                      <w:marTop w:val="0"/>
                      <w:marBottom w:val="0"/>
                      <w:divBdr>
                        <w:top w:val="none" w:sz="0" w:space="0" w:color="auto"/>
                        <w:left w:val="none" w:sz="0" w:space="0" w:color="auto"/>
                        <w:bottom w:val="none" w:sz="0" w:space="0" w:color="auto"/>
                        <w:right w:val="none" w:sz="0" w:space="0" w:color="auto"/>
                      </w:divBdr>
                    </w:div>
                    <w:div w:id="683438353">
                      <w:marLeft w:val="0"/>
                      <w:marRight w:val="0"/>
                      <w:marTop w:val="0"/>
                      <w:marBottom w:val="0"/>
                      <w:divBdr>
                        <w:top w:val="none" w:sz="0" w:space="0" w:color="auto"/>
                        <w:left w:val="none" w:sz="0" w:space="0" w:color="auto"/>
                        <w:bottom w:val="none" w:sz="0" w:space="0" w:color="auto"/>
                        <w:right w:val="none" w:sz="0" w:space="0" w:color="auto"/>
                      </w:divBdr>
                    </w:div>
                    <w:div w:id="858355372">
                      <w:marLeft w:val="0"/>
                      <w:marRight w:val="0"/>
                      <w:marTop w:val="0"/>
                      <w:marBottom w:val="0"/>
                      <w:divBdr>
                        <w:top w:val="none" w:sz="0" w:space="0" w:color="auto"/>
                        <w:left w:val="none" w:sz="0" w:space="0" w:color="auto"/>
                        <w:bottom w:val="none" w:sz="0" w:space="0" w:color="auto"/>
                        <w:right w:val="none" w:sz="0" w:space="0" w:color="auto"/>
                      </w:divBdr>
                    </w:div>
                    <w:div w:id="1170562211">
                      <w:marLeft w:val="0"/>
                      <w:marRight w:val="0"/>
                      <w:marTop w:val="0"/>
                      <w:marBottom w:val="0"/>
                      <w:divBdr>
                        <w:top w:val="none" w:sz="0" w:space="0" w:color="auto"/>
                        <w:left w:val="none" w:sz="0" w:space="0" w:color="auto"/>
                        <w:bottom w:val="none" w:sz="0" w:space="0" w:color="auto"/>
                        <w:right w:val="none" w:sz="0" w:space="0" w:color="auto"/>
                      </w:divBdr>
                    </w:div>
                    <w:div w:id="198516476">
                      <w:marLeft w:val="0"/>
                      <w:marRight w:val="0"/>
                      <w:marTop w:val="0"/>
                      <w:marBottom w:val="0"/>
                      <w:divBdr>
                        <w:top w:val="none" w:sz="0" w:space="0" w:color="auto"/>
                        <w:left w:val="none" w:sz="0" w:space="0" w:color="auto"/>
                        <w:bottom w:val="none" w:sz="0" w:space="0" w:color="auto"/>
                        <w:right w:val="none" w:sz="0" w:space="0" w:color="auto"/>
                      </w:divBdr>
                    </w:div>
                    <w:div w:id="931012056">
                      <w:marLeft w:val="0"/>
                      <w:marRight w:val="0"/>
                      <w:marTop w:val="0"/>
                      <w:marBottom w:val="0"/>
                      <w:divBdr>
                        <w:top w:val="none" w:sz="0" w:space="0" w:color="auto"/>
                        <w:left w:val="none" w:sz="0" w:space="0" w:color="auto"/>
                        <w:bottom w:val="none" w:sz="0" w:space="0" w:color="auto"/>
                        <w:right w:val="none" w:sz="0" w:space="0" w:color="auto"/>
                      </w:divBdr>
                    </w:div>
                    <w:div w:id="1862548572">
                      <w:marLeft w:val="0"/>
                      <w:marRight w:val="0"/>
                      <w:marTop w:val="0"/>
                      <w:marBottom w:val="0"/>
                      <w:divBdr>
                        <w:top w:val="none" w:sz="0" w:space="0" w:color="auto"/>
                        <w:left w:val="none" w:sz="0" w:space="0" w:color="auto"/>
                        <w:bottom w:val="none" w:sz="0" w:space="0" w:color="auto"/>
                        <w:right w:val="none" w:sz="0" w:space="0" w:color="auto"/>
                      </w:divBdr>
                    </w:div>
                    <w:div w:id="655256663">
                      <w:marLeft w:val="0"/>
                      <w:marRight w:val="0"/>
                      <w:marTop w:val="0"/>
                      <w:marBottom w:val="0"/>
                      <w:divBdr>
                        <w:top w:val="none" w:sz="0" w:space="0" w:color="auto"/>
                        <w:left w:val="none" w:sz="0" w:space="0" w:color="auto"/>
                        <w:bottom w:val="none" w:sz="0" w:space="0" w:color="auto"/>
                        <w:right w:val="none" w:sz="0" w:space="0" w:color="auto"/>
                      </w:divBdr>
                    </w:div>
                    <w:div w:id="2035690839">
                      <w:marLeft w:val="0"/>
                      <w:marRight w:val="0"/>
                      <w:marTop w:val="0"/>
                      <w:marBottom w:val="0"/>
                      <w:divBdr>
                        <w:top w:val="none" w:sz="0" w:space="0" w:color="auto"/>
                        <w:left w:val="none" w:sz="0" w:space="0" w:color="auto"/>
                        <w:bottom w:val="none" w:sz="0" w:space="0" w:color="auto"/>
                        <w:right w:val="none" w:sz="0" w:space="0" w:color="auto"/>
                      </w:divBdr>
                    </w:div>
                    <w:div w:id="65689553">
                      <w:marLeft w:val="0"/>
                      <w:marRight w:val="0"/>
                      <w:marTop w:val="0"/>
                      <w:marBottom w:val="0"/>
                      <w:divBdr>
                        <w:top w:val="none" w:sz="0" w:space="0" w:color="auto"/>
                        <w:left w:val="none" w:sz="0" w:space="0" w:color="auto"/>
                        <w:bottom w:val="none" w:sz="0" w:space="0" w:color="auto"/>
                        <w:right w:val="none" w:sz="0" w:space="0" w:color="auto"/>
                      </w:divBdr>
                    </w:div>
                    <w:div w:id="542064623">
                      <w:marLeft w:val="0"/>
                      <w:marRight w:val="0"/>
                      <w:marTop w:val="0"/>
                      <w:marBottom w:val="0"/>
                      <w:divBdr>
                        <w:top w:val="none" w:sz="0" w:space="0" w:color="auto"/>
                        <w:left w:val="none" w:sz="0" w:space="0" w:color="auto"/>
                        <w:bottom w:val="none" w:sz="0" w:space="0" w:color="auto"/>
                        <w:right w:val="none" w:sz="0" w:space="0" w:color="auto"/>
                      </w:divBdr>
                    </w:div>
                    <w:div w:id="1361978383">
                      <w:marLeft w:val="0"/>
                      <w:marRight w:val="0"/>
                      <w:marTop w:val="0"/>
                      <w:marBottom w:val="0"/>
                      <w:divBdr>
                        <w:top w:val="none" w:sz="0" w:space="0" w:color="auto"/>
                        <w:left w:val="none" w:sz="0" w:space="0" w:color="auto"/>
                        <w:bottom w:val="none" w:sz="0" w:space="0" w:color="auto"/>
                        <w:right w:val="none" w:sz="0" w:space="0" w:color="auto"/>
                      </w:divBdr>
                    </w:div>
                    <w:div w:id="1395541140">
                      <w:marLeft w:val="0"/>
                      <w:marRight w:val="0"/>
                      <w:marTop w:val="0"/>
                      <w:marBottom w:val="0"/>
                      <w:divBdr>
                        <w:top w:val="none" w:sz="0" w:space="0" w:color="auto"/>
                        <w:left w:val="none" w:sz="0" w:space="0" w:color="auto"/>
                        <w:bottom w:val="none" w:sz="0" w:space="0" w:color="auto"/>
                        <w:right w:val="none" w:sz="0" w:space="0" w:color="auto"/>
                      </w:divBdr>
                    </w:div>
                    <w:div w:id="31928891">
                      <w:marLeft w:val="0"/>
                      <w:marRight w:val="0"/>
                      <w:marTop w:val="0"/>
                      <w:marBottom w:val="0"/>
                      <w:divBdr>
                        <w:top w:val="none" w:sz="0" w:space="0" w:color="auto"/>
                        <w:left w:val="none" w:sz="0" w:space="0" w:color="auto"/>
                        <w:bottom w:val="none" w:sz="0" w:space="0" w:color="auto"/>
                        <w:right w:val="none" w:sz="0" w:space="0" w:color="auto"/>
                      </w:divBdr>
                    </w:div>
                    <w:div w:id="539318671">
                      <w:marLeft w:val="0"/>
                      <w:marRight w:val="0"/>
                      <w:marTop w:val="0"/>
                      <w:marBottom w:val="0"/>
                      <w:divBdr>
                        <w:top w:val="none" w:sz="0" w:space="0" w:color="auto"/>
                        <w:left w:val="none" w:sz="0" w:space="0" w:color="auto"/>
                        <w:bottom w:val="none" w:sz="0" w:space="0" w:color="auto"/>
                        <w:right w:val="none" w:sz="0" w:space="0" w:color="auto"/>
                      </w:divBdr>
                    </w:div>
                    <w:div w:id="1794057577">
                      <w:marLeft w:val="0"/>
                      <w:marRight w:val="0"/>
                      <w:marTop w:val="0"/>
                      <w:marBottom w:val="0"/>
                      <w:divBdr>
                        <w:top w:val="none" w:sz="0" w:space="0" w:color="auto"/>
                        <w:left w:val="none" w:sz="0" w:space="0" w:color="auto"/>
                        <w:bottom w:val="none" w:sz="0" w:space="0" w:color="auto"/>
                        <w:right w:val="none" w:sz="0" w:space="0" w:color="auto"/>
                      </w:divBdr>
                    </w:div>
                    <w:div w:id="1191142351">
                      <w:marLeft w:val="0"/>
                      <w:marRight w:val="0"/>
                      <w:marTop w:val="0"/>
                      <w:marBottom w:val="0"/>
                      <w:divBdr>
                        <w:top w:val="none" w:sz="0" w:space="0" w:color="auto"/>
                        <w:left w:val="none" w:sz="0" w:space="0" w:color="auto"/>
                        <w:bottom w:val="none" w:sz="0" w:space="0" w:color="auto"/>
                        <w:right w:val="none" w:sz="0" w:space="0" w:color="auto"/>
                      </w:divBdr>
                    </w:div>
                    <w:div w:id="466169760">
                      <w:marLeft w:val="0"/>
                      <w:marRight w:val="0"/>
                      <w:marTop w:val="0"/>
                      <w:marBottom w:val="0"/>
                      <w:divBdr>
                        <w:top w:val="none" w:sz="0" w:space="0" w:color="auto"/>
                        <w:left w:val="none" w:sz="0" w:space="0" w:color="auto"/>
                        <w:bottom w:val="none" w:sz="0" w:space="0" w:color="auto"/>
                        <w:right w:val="none" w:sz="0" w:space="0" w:color="auto"/>
                      </w:divBdr>
                    </w:div>
                    <w:div w:id="672532652">
                      <w:marLeft w:val="0"/>
                      <w:marRight w:val="0"/>
                      <w:marTop w:val="0"/>
                      <w:marBottom w:val="0"/>
                      <w:divBdr>
                        <w:top w:val="none" w:sz="0" w:space="0" w:color="auto"/>
                        <w:left w:val="none" w:sz="0" w:space="0" w:color="auto"/>
                        <w:bottom w:val="none" w:sz="0" w:space="0" w:color="auto"/>
                        <w:right w:val="none" w:sz="0" w:space="0" w:color="auto"/>
                      </w:divBdr>
                    </w:div>
                    <w:div w:id="1174298250">
                      <w:marLeft w:val="0"/>
                      <w:marRight w:val="0"/>
                      <w:marTop w:val="0"/>
                      <w:marBottom w:val="0"/>
                      <w:divBdr>
                        <w:top w:val="none" w:sz="0" w:space="0" w:color="auto"/>
                        <w:left w:val="none" w:sz="0" w:space="0" w:color="auto"/>
                        <w:bottom w:val="none" w:sz="0" w:space="0" w:color="auto"/>
                        <w:right w:val="none" w:sz="0" w:space="0" w:color="auto"/>
                      </w:divBdr>
                    </w:div>
                    <w:div w:id="1898279689">
                      <w:marLeft w:val="0"/>
                      <w:marRight w:val="0"/>
                      <w:marTop w:val="0"/>
                      <w:marBottom w:val="0"/>
                      <w:divBdr>
                        <w:top w:val="none" w:sz="0" w:space="0" w:color="auto"/>
                        <w:left w:val="none" w:sz="0" w:space="0" w:color="auto"/>
                        <w:bottom w:val="none" w:sz="0" w:space="0" w:color="auto"/>
                        <w:right w:val="none" w:sz="0" w:space="0" w:color="auto"/>
                      </w:divBdr>
                    </w:div>
                    <w:div w:id="1351949451">
                      <w:marLeft w:val="0"/>
                      <w:marRight w:val="0"/>
                      <w:marTop w:val="0"/>
                      <w:marBottom w:val="0"/>
                      <w:divBdr>
                        <w:top w:val="none" w:sz="0" w:space="0" w:color="auto"/>
                        <w:left w:val="none" w:sz="0" w:space="0" w:color="auto"/>
                        <w:bottom w:val="none" w:sz="0" w:space="0" w:color="auto"/>
                        <w:right w:val="none" w:sz="0" w:space="0" w:color="auto"/>
                      </w:divBdr>
                    </w:div>
                    <w:div w:id="268852654">
                      <w:marLeft w:val="0"/>
                      <w:marRight w:val="0"/>
                      <w:marTop w:val="0"/>
                      <w:marBottom w:val="0"/>
                      <w:divBdr>
                        <w:top w:val="none" w:sz="0" w:space="0" w:color="auto"/>
                        <w:left w:val="none" w:sz="0" w:space="0" w:color="auto"/>
                        <w:bottom w:val="none" w:sz="0" w:space="0" w:color="auto"/>
                        <w:right w:val="none" w:sz="0" w:space="0" w:color="auto"/>
                      </w:divBdr>
                    </w:div>
                    <w:div w:id="1913272447">
                      <w:marLeft w:val="0"/>
                      <w:marRight w:val="0"/>
                      <w:marTop w:val="0"/>
                      <w:marBottom w:val="0"/>
                      <w:divBdr>
                        <w:top w:val="none" w:sz="0" w:space="0" w:color="auto"/>
                        <w:left w:val="none" w:sz="0" w:space="0" w:color="auto"/>
                        <w:bottom w:val="none" w:sz="0" w:space="0" w:color="auto"/>
                        <w:right w:val="none" w:sz="0" w:space="0" w:color="auto"/>
                      </w:divBdr>
                    </w:div>
                    <w:div w:id="1946035592">
                      <w:marLeft w:val="0"/>
                      <w:marRight w:val="0"/>
                      <w:marTop w:val="0"/>
                      <w:marBottom w:val="0"/>
                      <w:divBdr>
                        <w:top w:val="none" w:sz="0" w:space="0" w:color="auto"/>
                        <w:left w:val="none" w:sz="0" w:space="0" w:color="auto"/>
                        <w:bottom w:val="none" w:sz="0" w:space="0" w:color="auto"/>
                        <w:right w:val="none" w:sz="0" w:space="0" w:color="auto"/>
                      </w:divBdr>
                    </w:div>
                    <w:div w:id="1895775098">
                      <w:marLeft w:val="0"/>
                      <w:marRight w:val="0"/>
                      <w:marTop w:val="0"/>
                      <w:marBottom w:val="0"/>
                      <w:divBdr>
                        <w:top w:val="none" w:sz="0" w:space="0" w:color="auto"/>
                        <w:left w:val="none" w:sz="0" w:space="0" w:color="auto"/>
                        <w:bottom w:val="none" w:sz="0" w:space="0" w:color="auto"/>
                        <w:right w:val="none" w:sz="0" w:space="0" w:color="auto"/>
                      </w:divBdr>
                    </w:div>
                    <w:div w:id="1549954269">
                      <w:marLeft w:val="0"/>
                      <w:marRight w:val="0"/>
                      <w:marTop w:val="0"/>
                      <w:marBottom w:val="0"/>
                      <w:divBdr>
                        <w:top w:val="none" w:sz="0" w:space="0" w:color="auto"/>
                        <w:left w:val="none" w:sz="0" w:space="0" w:color="auto"/>
                        <w:bottom w:val="none" w:sz="0" w:space="0" w:color="auto"/>
                        <w:right w:val="none" w:sz="0" w:space="0" w:color="auto"/>
                      </w:divBdr>
                    </w:div>
                    <w:div w:id="1934972704">
                      <w:marLeft w:val="0"/>
                      <w:marRight w:val="0"/>
                      <w:marTop w:val="0"/>
                      <w:marBottom w:val="0"/>
                      <w:divBdr>
                        <w:top w:val="none" w:sz="0" w:space="0" w:color="auto"/>
                        <w:left w:val="none" w:sz="0" w:space="0" w:color="auto"/>
                        <w:bottom w:val="none" w:sz="0" w:space="0" w:color="auto"/>
                        <w:right w:val="none" w:sz="0" w:space="0" w:color="auto"/>
                      </w:divBdr>
                    </w:div>
                    <w:div w:id="2027828408">
                      <w:marLeft w:val="0"/>
                      <w:marRight w:val="0"/>
                      <w:marTop w:val="0"/>
                      <w:marBottom w:val="0"/>
                      <w:divBdr>
                        <w:top w:val="none" w:sz="0" w:space="0" w:color="auto"/>
                        <w:left w:val="none" w:sz="0" w:space="0" w:color="auto"/>
                        <w:bottom w:val="none" w:sz="0" w:space="0" w:color="auto"/>
                        <w:right w:val="none" w:sz="0" w:space="0" w:color="auto"/>
                      </w:divBdr>
                    </w:div>
                    <w:div w:id="452746326">
                      <w:marLeft w:val="0"/>
                      <w:marRight w:val="0"/>
                      <w:marTop w:val="0"/>
                      <w:marBottom w:val="0"/>
                      <w:divBdr>
                        <w:top w:val="none" w:sz="0" w:space="0" w:color="auto"/>
                        <w:left w:val="none" w:sz="0" w:space="0" w:color="auto"/>
                        <w:bottom w:val="none" w:sz="0" w:space="0" w:color="auto"/>
                        <w:right w:val="none" w:sz="0" w:space="0" w:color="auto"/>
                      </w:divBdr>
                    </w:div>
                    <w:div w:id="82188008">
                      <w:marLeft w:val="0"/>
                      <w:marRight w:val="0"/>
                      <w:marTop w:val="0"/>
                      <w:marBottom w:val="0"/>
                      <w:divBdr>
                        <w:top w:val="none" w:sz="0" w:space="0" w:color="auto"/>
                        <w:left w:val="none" w:sz="0" w:space="0" w:color="auto"/>
                        <w:bottom w:val="none" w:sz="0" w:space="0" w:color="auto"/>
                        <w:right w:val="none" w:sz="0" w:space="0" w:color="auto"/>
                      </w:divBdr>
                    </w:div>
                    <w:div w:id="148558956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115610898">
                      <w:marLeft w:val="0"/>
                      <w:marRight w:val="0"/>
                      <w:marTop w:val="0"/>
                      <w:marBottom w:val="0"/>
                      <w:divBdr>
                        <w:top w:val="none" w:sz="0" w:space="0" w:color="auto"/>
                        <w:left w:val="none" w:sz="0" w:space="0" w:color="auto"/>
                        <w:bottom w:val="none" w:sz="0" w:space="0" w:color="auto"/>
                        <w:right w:val="none" w:sz="0" w:space="0" w:color="auto"/>
                      </w:divBdr>
                    </w:div>
                    <w:div w:id="1891845111">
                      <w:marLeft w:val="0"/>
                      <w:marRight w:val="0"/>
                      <w:marTop w:val="0"/>
                      <w:marBottom w:val="0"/>
                      <w:divBdr>
                        <w:top w:val="none" w:sz="0" w:space="0" w:color="auto"/>
                        <w:left w:val="none" w:sz="0" w:space="0" w:color="auto"/>
                        <w:bottom w:val="none" w:sz="0" w:space="0" w:color="auto"/>
                        <w:right w:val="none" w:sz="0" w:space="0" w:color="auto"/>
                      </w:divBdr>
                    </w:div>
                    <w:div w:id="1904680006">
                      <w:marLeft w:val="0"/>
                      <w:marRight w:val="0"/>
                      <w:marTop w:val="0"/>
                      <w:marBottom w:val="0"/>
                      <w:divBdr>
                        <w:top w:val="none" w:sz="0" w:space="0" w:color="auto"/>
                        <w:left w:val="none" w:sz="0" w:space="0" w:color="auto"/>
                        <w:bottom w:val="none" w:sz="0" w:space="0" w:color="auto"/>
                        <w:right w:val="none" w:sz="0" w:space="0" w:color="auto"/>
                      </w:divBdr>
                    </w:div>
                    <w:div w:id="1244878287">
                      <w:marLeft w:val="0"/>
                      <w:marRight w:val="0"/>
                      <w:marTop w:val="0"/>
                      <w:marBottom w:val="0"/>
                      <w:divBdr>
                        <w:top w:val="none" w:sz="0" w:space="0" w:color="auto"/>
                        <w:left w:val="none" w:sz="0" w:space="0" w:color="auto"/>
                        <w:bottom w:val="none" w:sz="0" w:space="0" w:color="auto"/>
                        <w:right w:val="none" w:sz="0" w:space="0" w:color="auto"/>
                      </w:divBdr>
                    </w:div>
                    <w:div w:id="282150586">
                      <w:marLeft w:val="0"/>
                      <w:marRight w:val="0"/>
                      <w:marTop w:val="0"/>
                      <w:marBottom w:val="0"/>
                      <w:divBdr>
                        <w:top w:val="none" w:sz="0" w:space="0" w:color="auto"/>
                        <w:left w:val="none" w:sz="0" w:space="0" w:color="auto"/>
                        <w:bottom w:val="none" w:sz="0" w:space="0" w:color="auto"/>
                        <w:right w:val="none" w:sz="0" w:space="0" w:color="auto"/>
                      </w:divBdr>
                    </w:div>
                    <w:div w:id="1647662088">
                      <w:marLeft w:val="0"/>
                      <w:marRight w:val="0"/>
                      <w:marTop w:val="0"/>
                      <w:marBottom w:val="0"/>
                      <w:divBdr>
                        <w:top w:val="none" w:sz="0" w:space="0" w:color="auto"/>
                        <w:left w:val="none" w:sz="0" w:space="0" w:color="auto"/>
                        <w:bottom w:val="none" w:sz="0" w:space="0" w:color="auto"/>
                        <w:right w:val="none" w:sz="0" w:space="0" w:color="auto"/>
                      </w:divBdr>
                    </w:div>
                    <w:div w:id="1465001478">
                      <w:marLeft w:val="0"/>
                      <w:marRight w:val="0"/>
                      <w:marTop w:val="0"/>
                      <w:marBottom w:val="0"/>
                      <w:divBdr>
                        <w:top w:val="none" w:sz="0" w:space="0" w:color="auto"/>
                        <w:left w:val="none" w:sz="0" w:space="0" w:color="auto"/>
                        <w:bottom w:val="none" w:sz="0" w:space="0" w:color="auto"/>
                        <w:right w:val="none" w:sz="0" w:space="0" w:color="auto"/>
                      </w:divBdr>
                    </w:div>
                    <w:div w:id="913126654">
                      <w:marLeft w:val="0"/>
                      <w:marRight w:val="0"/>
                      <w:marTop w:val="0"/>
                      <w:marBottom w:val="0"/>
                      <w:divBdr>
                        <w:top w:val="none" w:sz="0" w:space="0" w:color="auto"/>
                        <w:left w:val="none" w:sz="0" w:space="0" w:color="auto"/>
                        <w:bottom w:val="none" w:sz="0" w:space="0" w:color="auto"/>
                        <w:right w:val="none" w:sz="0" w:space="0" w:color="auto"/>
                      </w:divBdr>
                    </w:div>
                    <w:div w:id="230047294">
                      <w:marLeft w:val="0"/>
                      <w:marRight w:val="0"/>
                      <w:marTop w:val="0"/>
                      <w:marBottom w:val="0"/>
                      <w:divBdr>
                        <w:top w:val="none" w:sz="0" w:space="0" w:color="auto"/>
                        <w:left w:val="none" w:sz="0" w:space="0" w:color="auto"/>
                        <w:bottom w:val="none" w:sz="0" w:space="0" w:color="auto"/>
                        <w:right w:val="none" w:sz="0" w:space="0" w:color="auto"/>
                      </w:divBdr>
                    </w:div>
                    <w:div w:id="1531840158">
                      <w:marLeft w:val="0"/>
                      <w:marRight w:val="0"/>
                      <w:marTop w:val="0"/>
                      <w:marBottom w:val="0"/>
                      <w:divBdr>
                        <w:top w:val="none" w:sz="0" w:space="0" w:color="auto"/>
                        <w:left w:val="none" w:sz="0" w:space="0" w:color="auto"/>
                        <w:bottom w:val="none" w:sz="0" w:space="0" w:color="auto"/>
                        <w:right w:val="none" w:sz="0" w:space="0" w:color="auto"/>
                      </w:divBdr>
                    </w:div>
                    <w:div w:id="1918591172">
                      <w:marLeft w:val="0"/>
                      <w:marRight w:val="0"/>
                      <w:marTop w:val="0"/>
                      <w:marBottom w:val="0"/>
                      <w:divBdr>
                        <w:top w:val="none" w:sz="0" w:space="0" w:color="auto"/>
                        <w:left w:val="none" w:sz="0" w:space="0" w:color="auto"/>
                        <w:bottom w:val="none" w:sz="0" w:space="0" w:color="auto"/>
                        <w:right w:val="none" w:sz="0" w:space="0" w:color="auto"/>
                      </w:divBdr>
                    </w:div>
                    <w:div w:id="1615136537">
                      <w:marLeft w:val="0"/>
                      <w:marRight w:val="0"/>
                      <w:marTop w:val="0"/>
                      <w:marBottom w:val="0"/>
                      <w:divBdr>
                        <w:top w:val="none" w:sz="0" w:space="0" w:color="auto"/>
                        <w:left w:val="none" w:sz="0" w:space="0" w:color="auto"/>
                        <w:bottom w:val="none" w:sz="0" w:space="0" w:color="auto"/>
                        <w:right w:val="none" w:sz="0" w:space="0" w:color="auto"/>
                      </w:divBdr>
                    </w:div>
                    <w:div w:id="1179583539">
                      <w:marLeft w:val="0"/>
                      <w:marRight w:val="0"/>
                      <w:marTop w:val="0"/>
                      <w:marBottom w:val="0"/>
                      <w:divBdr>
                        <w:top w:val="none" w:sz="0" w:space="0" w:color="auto"/>
                        <w:left w:val="none" w:sz="0" w:space="0" w:color="auto"/>
                        <w:bottom w:val="none" w:sz="0" w:space="0" w:color="auto"/>
                        <w:right w:val="none" w:sz="0" w:space="0" w:color="auto"/>
                      </w:divBdr>
                    </w:div>
                    <w:div w:id="577055455">
                      <w:marLeft w:val="0"/>
                      <w:marRight w:val="0"/>
                      <w:marTop w:val="0"/>
                      <w:marBottom w:val="0"/>
                      <w:divBdr>
                        <w:top w:val="none" w:sz="0" w:space="0" w:color="auto"/>
                        <w:left w:val="none" w:sz="0" w:space="0" w:color="auto"/>
                        <w:bottom w:val="none" w:sz="0" w:space="0" w:color="auto"/>
                        <w:right w:val="none" w:sz="0" w:space="0" w:color="auto"/>
                      </w:divBdr>
                    </w:div>
                    <w:div w:id="1148279044">
                      <w:marLeft w:val="0"/>
                      <w:marRight w:val="0"/>
                      <w:marTop w:val="0"/>
                      <w:marBottom w:val="0"/>
                      <w:divBdr>
                        <w:top w:val="none" w:sz="0" w:space="0" w:color="auto"/>
                        <w:left w:val="none" w:sz="0" w:space="0" w:color="auto"/>
                        <w:bottom w:val="none" w:sz="0" w:space="0" w:color="auto"/>
                        <w:right w:val="none" w:sz="0" w:space="0" w:color="auto"/>
                      </w:divBdr>
                    </w:div>
                    <w:div w:id="577449529">
                      <w:marLeft w:val="0"/>
                      <w:marRight w:val="0"/>
                      <w:marTop w:val="0"/>
                      <w:marBottom w:val="0"/>
                      <w:divBdr>
                        <w:top w:val="none" w:sz="0" w:space="0" w:color="auto"/>
                        <w:left w:val="none" w:sz="0" w:space="0" w:color="auto"/>
                        <w:bottom w:val="none" w:sz="0" w:space="0" w:color="auto"/>
                        <w:right w:val="none" w:sz="0" w:space="0" w:color="auto"/>
                      </w:divBdr>
                    </w:div>
                    <w:div w:id="1566183445">
                      <w:marLeft w:val="0"/>
                      <w:marRight w:val="0"/>
                      <w:marTop w:val="0"/>
                      <w:marBottom w:val="0"/>
                      <w:divBdr>
                        <w:top w:val="none" w:sz="0" w:space="0" w:color="auto"/>
                        <w:left w:val="none" w:sz="0" w:space="0" w:color="auto"/>
                        <w:bottom w:val="none" w:sz="0" w:space="0" w:color="auto"/>
                        <w:right w:val="none" w:sz="0" w:space="0" w:color="auto"/>
                      </w:divBdr>
                    </w:div>
                    <w:div w:id="297297804">
                      <w:marLeft w:val="0"/>
                      <w:marRight w:val="0"/>
                      <w:marTop w:val="0"/>
                      <w:marBottom w:val="0"/>
                      <w:divBdr>
                        <w:top w:val="none" w:sz="0" w:space="0" w:color="auto"/>
                        <w:left w:val="none" w:sz="0" w:space="0" w:color="auto"/>
                        <w:bottom w:val="none" w:sz="0" w:space="0" w:color="auto"/>
                        <w:right w:val="none" w:sz="0" w:space="0" w:color="auto"/>
                      </w:divBdr>
                    </w:div>
                    <w:div w:id="291251357">
                      <w:marLeft w:val="0"/>
                      <w:marRight w:val="0"/>
                      <w:marTop w:val="0"/>
                      <w:marBottom w:val="0"/>
                      <w:divBdr>
                        <w:top w:val="none" w:sz="0" w:space="0" w:color="auto"/>
                        <w:left w:val="none" w:sz="0" w:space="0" w:color="auto"/>
                        <w:bottom w:val="none" w:sz="0" w:space="0" w:color="auto"/>
                        <w:right w:val="none" w:sz="0" w:space="0" w:color="auto"/>
                      </w:divBdr>
                    </w:div>
                    <w:div w:id="801532192">
                      <w:marLeft w:val="0"/>
                      <w:marRight w:val="0"/>
                      <w:marTop w:val="0"/>
                      <w:marBottom w:val="0"/>
                      <w:divBdr>
                        <w:top w:val="none" w:sz="0" w:space="0" w:color="auto"/>
                        <w:left w:val="none" w:sz="0" w:space="0" w:color="auto"/>
                        <w:bottom w:val="none" w:sz="0" w:space="0" w:color="auto"/>
                        <w:right w:val="none" w:sz="0" w:space="0" w:color="auto"/>
                      </w:divBdr>
                    </w:div>
                    <w:div w:id="285964809">
                      <w:marLeft w:val="0"/>
                      <w:marRight w:val="0"/>
                      <w:marTop w:val="0"/>
                      <w:marBottom w:val="0"/>
                      <w:divBdr>
                        <w:top w:val="none" w:sz="0" w:space="0" w:color="auto"/>
                        <w:left w:val="none" w:sz="0" w:space="0" w:color="auto"/>
                        <w:bottom w:val="none" w:sz="0" w:space="0" w:color="auto"/>
                        <w:right w:val="none" w:sz="0" w:space="0" w:color="auto"/>
                      </w:divBdr>
                    </w:div>
                    <w:div w:id="1376586938">
                      <w:marLeft w:val="0"/>
                      <w:marRight w:val="0"/>
                      <w:marTop w:val="0"/>
                      <w:marBottom w:val="0"/>
                      <w:divBdr>
                        <w:top w:val="none" w:sz="0" w:space="0" w:color="auto"/>
                        <w:left w:val="none" w:sz="0" w:space="0" w:color="auto"/>
                        <w:bottom w:val="none" w:sz="0" w:space="0" w:color="auto"/>
                        <w:right w:val="none" w:sz="0" w:space="0" w:color="auto"/>
                      </w:divBdr>
                    </w:div>
                    <w:div w:id="1174490335">
                      <w:marLeft w:val="0"/>
                      <w:marRight w:val="0"/>
                      <w:marTop w:val="0"/>
                      <w:marBottom w:val="0"/>
                      <w:divBdr>
                        <w:top w:val="none" w:sz="0" w:space="0" w:color="auto"/>
                        <w:left w:val="none" w:sz="0" w:space="0" w:color="auto"/>
                        <w:bottom w:val="none" w:sz="0" w:space="0" w:color="auto"/>
                        <w:right w:val="none" w:sz="0" w:space="0" w:color="auto"/>
                      </w:divBdr>
                    </w:div>
                    <w:div w:id="762341303">
                      <w:marLeft w:val="0"/>
                      <w:marRight w:val="0"/>
                      <w:marTop w:val="0"/>
                      <w:marBottom w:val="0"/>
                      <w:divBdr>
                        <w:top w:val="none" w:sz="0" w:space="0" w:color="auto"/>
                        <w:left w:val="none" w:sz="0" w:space="0" w:color="auto"/>
                        <w:bottom w:val="none" w:sz="0" w:space="0" w:color="auto"/>
                        <w:right w:val="none" w:sz="0" w:space="0" w:color="auto"/>
                      </w:divBdr>
                    </w:div>
                    <w:div w:id="1893081447">
                      <w:marLeft w:val="0"/>
                      <w:marRight w:val="0"/>
                      <w:marTop w:val="0"/>
                      <w:marBottom w:val="0"/>
                      <w:divBdr>
                        <w:top w:val="none" w:sz="0" w:space="0" w:color="auto"/>
                        <w:left w:val="none" w:sz="0" w:space="0" w:color="auto"/>
                        <w:bottom w:val="none" w:sz="0" w:space="0" w:color="auto"/>
                        <w:right w:val="none" w:sz="0" w:space="0" w:color="auto"/>
                      </w:divBdr>
                    </w:div>
                    <w:div w:id="2100910403">
                      <w:marLeft w:val="0"/>
                      <w:marRight w:val="0"/>
                      <w:marTop w:val="0"/>
                      <w:marBottom w:val="0"/>
                      <w:divBdr>
                        <w:top w:val="none" w:sz="0" w:space="0" w:color="auto"/>
                        <w:left w:val="none" w:sz="0" w:space="0" w:color="auto"/>
                        <w:bottom w:val="none" w:sz="0" w:space="0" w:color="auto"/>
                        <w:right w:val="none" w:sz="0" w:space="0" w:color="auto"/>
                      </w:divBdr>
                    </w:div>
                    <w:div w:id="96755973">
                      <w:marLeft w:val="0"/>
                      <w:marRight w:val="0"/>
                      <w:marTop w:val="0"/>
                      <w:marBottom w:val="0"/>
                      <w:divBdr>
                        <w:top w:val="none" w:sz="0" w:space="0" w:color="auto"/>
                        <w:left w:val="none" w:sz="0" w:space="0" w:color="auto"/>
                        <w:bottom w:val="none" w:sz="0" w:space="0" w:color="auto"/>
                        <w:right w:val="none" w:sz="0" w:space="0" w:color="auto"/>
                      </w:divBdr>
                    </w:div>
                    <w:div w:id="423109871">
                      <w:marLeft w:val="0"/>
                      <w:marRight w:val="0"/>
                      <w:marTop w:val="0"/>
                      <w:marBottom w:val="0"/>
                      <w:divBdr>
                        <w:top w:val="none" w:sz="0" w:space="0" w:color="auto"/>
                        <w:left w:val="none" w:sz="0" w:space="0" w:color="auto"/>
                        <w:bottom w:val="none" w:sz="0" w:space="0" w:color="auto"/>
                        <w:right w:val="none" w:sz="0" w:space="0" w:color="auto"/>
                      </w:divBdr>
                    </w:div>
                    <w:div w:id="2096632945">
                      <w:marLeft w:val="0"/>
                      <w:marRight w:val="0"/>
                      <w:marTop w:val="0"/>
                      <w:marBottom w:val="0"/>
                      <w:divBdr>
                        <w:top w:val="none" w:sz="0" w:space="0" w:color="auto"/>
                        <w:left w:val="none" w:sz="0" w:space="0" w:color="auto"/>
                        <w:bottom w:val="none" w:sz="0" w:space="0" w:color="auto"/>
                        <w:right w:val="none" w:sz="0" w:space="0" w:color="auto"/>
                      </w:divBdr>
                    </w:div>
                    <w:div w:id="1133718008">
                      <w:marLeft w:val="0"/>
                      <w:marRight w:val="0"/>
                      <w:marTop w:val="0"/>
                      <w:marBottom w:val="0"/>
                      <w:divBdr>
                        <w:top w:val="none" w:sz="0" w:space="0" w:color="auto"/>
                        <w:left w:val="none" w:sz="0" w:space="0" w:color="auto"/>
                        <w:bottom w:val="none" w:sz="0" w:space="0" w:color="auto"/>
                        <w:right w:val="none" w:sz="0" w:space="0" w:color="auto"/>
                      </w:divBdr>
                    </w:div>
                    <w:div w:id="377244485">
                      <w:marLeft w:val="0"/>
                      <w:marRight w:val="0"/>
                      <w:marTop w:val="0"/>
                      <w:marBottom w:val="0"/>
                      <w:divBdr>
                        <w:top w:val="none" w:sz="0" w:space="0" w:color="auto"/>
                        <w:left w:val="none" w:sz="0" w:space="0" w:color="auto"/>
                        <w:bottom w:val="none" w:sz="0" w:space="0" w:color="auto"/>
                        <w:right w:val="none" w:sz="0" w:space="0" w:color="auto"/>
                      </w:divBdr>
                    </w:div>
                    <w:div w:id="1136024420">
                      <w:marLeft w:val="0"/>
                      <w:marRight w:val="0"/>
                      <w:marTop w:val="0"/>
                      <w:marBottom w:val="0"/>
                      <w:divBdr>
                        <w:top w:val="none" w:sz="0" w:space="0" w:color="auto"/>
                        <w:left w:val="none" w:sz="0" w:space="0" w:color="auto"/>
                        <w:bottom w:val="none" w:sz="0" w:space="0" w:color="auto"/>
                        <w:right w:val="none" w:sz="0" w:space="0" w:color="auto"/>
                      </w:divBdr>
                    </w:div>
                    <w:div w:id="8308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Aggre.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contribute.geeksforgeeks.org/wp-content/uploads/Associatn.png" TargetMode="External"/><Relationship Id="rId11" Type="http://schemas.openxmlformats.org/officeDocument/2006/relationships/image" Target="media/image3.png"/><Relationship Id="rId5" Type="http://schemas.openxmlformats.org/officeDocument/2006/relationships/hyperlink" Target="https://www.geeksforgeeks.org/easy/" TargetMode="External"/><Relationship Id="rId10" Type="http://schemas.openxmlformats.org/officeDocument/2006/relationships/hyperlink" Target="https://www.geeksforgeeks.org/cdncontribute.geeksforgeeks.org/wp-content/uploads/Reference.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5</cp:revision>
  <dcterms:created xsi:type="dcterms:W3CDTF">2018-02-11T18:20:00Z</dcterms:created>
  <dcterms:modified xsi:type="dcterms:W3CDTF">2018-02-11T18:21:00Z</dcterms:modified>
</cp:coreProperties>
</file>